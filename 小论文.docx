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6857" w14:textId="03E45B7A" w:rsidR="00286C50" w:rsidRDefault="00286C50" w:rsidP="00804ED3">
      <w:pPr>
        <w:pStyle w:val="1"/>
        <w:jc w:val="center"/>
      </w:pPr>
      <w:r>
        <w:rPr>
          <w:rFonts w:hint="eastAsia"/>
        </w:rPr>
        <w:t>基于广义网络温度</w:t>
      </w:r>
      <w:r w:rsidR="00D71E83">
        <w:rPr>
          <w:rFonts w:hint="eastAsia"/>
        </w:rPr>
        <w:t>GNT</w:t>
      </w:r>
      <w:r>
        <w:rPr>
          <w:rFonts w:hint="eastAsia"/>
        </w:rPr>
        <w:t>的虚拟网络映射方法</w:t>
      </w:r>
    </w:p>
    <w:p w14:paraId="04BEF20E" w14:textId="341176C6" w:rsidR="00286C50" w:rsidRDefault="00286C50" w:rsidP="00286C50">
      <w:pPr>
        <w:pStyle w:val="1"/>
        <w:rPr>
          <w:rFonts w:ascii="黑体" w:eastAsia="黑体" w:hAnsi="黑体"/>
          <w:sz w:val="28"/>
          <w:szCs w:val="28"/>
        </w:rPr>
      </w:pPr>
      <w:r>
        <w:rPr>
          <w:rFonts w:ascii="黑体" w:eastAsia="黑体" w:hAnsi="黑体" w:hint="eastAsia"/>
          <w:sz w:val="28"/>
          <w:szCs w:val="28"/>
        </w:rPr>
        <w:t>摘要</w:t>
      </w:r>
    </w:p>
    <w:p w14:paraId="1D06554F" w14:textId="36A0A6D4" w:rsidR="00286C50" w:rsidRDefault="00286C50" w:rsidP="00286C50">
      <w:r>
        <w:tab/>
      </w:r>
      <w:r>
        <w:rPr>
          <w:rFonts w:hint="eastAsia"/>
        </w:rPr>
        <w:t>本文提出一种基于广义网络温度G</w:t>
      </w:r>
      <w:r>
        <w:t>NT(G</w:t>
      </w:r>
      <w:r>
        <w:rPr>
          <w:rFonts w:hint="eastAsia"/>
        </w:rPr>
        <w:t>eneralized</w:t>
      </w:r>
      <w:r>
        <w:t xml:space="preserve"> N</w:t>
      </w:r>
      <w:r>
        <w:rPr>
          <w:rFonts w:hint="eastAsia"/>
        </w:rPr>
        <w:t>etwork</w:t>
      </w:r>
      <w:r>
        <w:t xml:space="preserve"> T</w:t>
      </w:r>
      <w:r>
        <w:rPr>
          <w:rFonts w:hint="eastAsia"/>
        </w:rPr>
        <w:t>emperature</w:t>
      </w:r>
      <w:r>
        <w:t>)</w:t>
      </w:r>
      <w:r>
        <w:rPr>
          <w:rFonts w:hint="eastAsia"/>
        </w:rPr>
        <w:t>的虚拟网络映射方法.</w:t>
      </w:r>
      <w:r>
        <w:t xml:space="preserve"> </w:t>
      </w:r>
      <w:r>
        <w:rPr>
          <w:rFonts w:hint="eastAsia"/>
        </w:rPr>
        <w:t>该方法首先从底层网络中提取流量特征,</w:t>
      </w:r>
      <w:r>
        <w:t xml:space="preserve"> </w:t>
      </w:r>
      <w:r>
        <w:rPr>
          <w:rFonts w:hint="eastAsia"/>
        </w:rPr>
        <w:t>计算底层节点的广义网络温度;</w:t>
      </w:r>
      <w:r>
        <w:t xml:space="preserve"> </w:t>
      </w:r>
      <w:r>
        <w:rPr>
          <w:rFonts w:hint="eastAsia"/>
        </w:rPr>
        <w:t>然后将节点G</w:t>
      </w:r>
      <w:r>
        <w:t>NT</w:t>
      </w:r>
      <w:r>
        <w:rPr>
          <w:rFonts w:hint="eastAsia"/>
        </w:rPr>
        <w:t>值与底层拓扑信息结合,</w:t>
      </w:r>
      <w:r>
        <w:t xml:space="preserve"> </w:t>
      </w:r>
      <w:r>
        <w:rPr>
          <w:rFonts w:hint="eastAsia"/>
        </w:rPr>
        <w:t>综合评估底层节点的重要性,</w:t>
      </w:r>
      <w:r>
        <w:t xml:space="preserve"> </w:t>
      </w:r>
      <w:r>
        <w:rPr>
          <w:rFonts w:hint="eastAsia"/>
        </w:rPr>
        <w:t>并按重要性对底层节点降序排序,</w:t>
      </w:r>
      <w:r>
        <w:t xml:space="preserve"> </w:t>
      </w:r>
      <w:r>
        <w:rPr>
          <w:rFonts w:hint="eastAsia"/>
        </w:rPr>
        <w:t>节点排名越高,</w:t>
      </w:r>
      <w:r>
        <w:t xml:space="preserve"> </w:t>
      </w:r>
      <w:r>
        <w:rPr>
          <w:rFonts w:hint="eastAsia"/>
        </w:rPr>
        <w:t>节点映射能力越强;</w:t>
      </w:r>
      <w:r>
        <w:t xml:space="preserve"> </w:t>
      </w:r>
      <w:r>
        <w:rPr>
          <w:rFonts w:hint="eastAsia"/>
        </w:rPr>
        <w:t>然后采用贪婪策略进行虚拟节点映射,</w:t>
      </w:r>
      <w:r>
        <w:t xml:space="preserve"> </w:t>
      </w:r>
      <w:r>
        <w:rPr>
          <w:rFonts w:hint="eastAsia"/>
        </w:rPr>
        <w:t>虚拟节点映射完毕后利用Dijkstra最短路径算法进行虚拟链路映射,</w:t>
      </w:r>
      <w:r>
        <w:t xml:space="preserve"> </w:t>
      </w:r>
      <w:r>
        <w:rPr>
          <w:rFonts w:hint="eastAsia"/>
        </w:rPr>
        <w:t>最终完成整个虚拟网络的映射过程.</w:t>
      </w:r>
      <w:r>
        <w:t xml:space="preserve"> </w:t>
      </w:r>
      <w:r>
        <w:rPr>
          <w:rFonts w:hint="eastAsia"/>
        </w:rPr>
        <w:t>仿真结果表明,</w:t>
      </w:r>
      <w:r>
        <w:t xml:space="preserve"> </w:t>
      </w:r>
      <w:r>
        <w:rPr>
          <w:rFonts w:hint="eastAsia"/>
        </w:rPr>
        <w:t>本文提出的两阶段启发式虚拟网络映射算法可以提高虚拟网络映射的成功率和底层网络资源的利用率,</w:t>
      </w:r>
      <w:r>
        <w:t xml:space="preserve"> </w:t>
      </w:r>
      <w:commentRangeStart w:id="0"/>
      <w:r>
        <w:rPr>
          <w:rFonts w:hint="eastAsia"/>
        </w:rPr>
        <w:t>同时缓解网络阻塞与资源碎片化问题.</w:t>
      </w:r>
      <w:commentRangeEnd w:id="0"/>
      <w:r w:rsidR="00342586">
        <w:rPr>
          <w:rStyle w:val="ab"/>
        </w:rPr>
        <w:commentReference w:id="0"/>
      </w:r>
    </w:p>
    <w:p w14:paraId="4C2CE416" w14:textId="71370E5C" w:rsidR="00F31476" w:rsidRDefault="00F31476" w:rsidP="00286C50"/>
    <w:p w14:paraId="682ECE9D" w14:textId="2C6F6E7C" w:rsidR="00F31476" w:rsidRDefault="00F31476" w:rsidP="00F31476">
      <w:pPr>
        <w:pStyle w:val="1"/>
        <w:numPr>
          <w:ilvl w:val="0"/>
          <w:numId w:val="5"/>
        </w:numPr>
        <w:jc w:val="center"/>
      </w:pPr>
      <w:r>
        <w:rPr>
          <w:rFonts w:hint="eastAsia"/>
        </w:rPr>
        <w:t>引言</w:t>
      </w:r>
    </w:p>
    <w:p w14:paraId="2524B94E" w14:textId="151BD85E" w:rsidR="006A504D" w:rsidRDefault="006A504D" w:rsidP="006A504D">
      <w:pPr>
        <w:ind w:left="420"/>
      </w:pPr>
      <w:r>
        <w:rPr>
          <w:rFonts w:hint="eastAsia"/>
        </w:rPr>
        <w:t xml:space="preserve">虚拟化技术 </w:t>
      </w:r>
      <w:r>
        <w:t xml:space="preserve">-&gt; </w:t>
      </w:r>
      <w:r>
        <w:rPr>
          <w:rFonts w:hint="eastAsia"/>
        </w:rPr>
        <w:t xml:space="preserve">虚拟网络映射问题 </w:t>
      </w:r>
      <w:r>
        <w:t>-&gt; NP-</w:t>
      </w:r>
      <w:r>
        <w:rPr>
          <w:rFonts w:hint="eastAsia"/>
        </w:rPr>
        <w:t>hard</w:t>
      </w:r>
    </w:p>
    <w:p w14:paraId="49EE4438" w14:textId="57826434" w:rsidR="00F31476" w:rsidRDefault="00554D9B" w:rsidP="00872CFC">
      <w:pPr>
        <w:ind w:firstLine="420"/>
      </w:pPr>
      <w:r>
        <w:rPr>
          <w:rFonts w:hint="eastAsia"/>
        </w:rPr>
        <w:t>随着互联网的快速发展,</w:t>
      </w:r>
      <w:r>
        <w:t xml:space="preserve"> </w:t>
      </w:r>
      <w:r>
        <w:rPr>
          <w:rFonts w:hint="eastAsia"/>
        </w:rPr>
        <w:t>传统互联网的僵化问题愈发严重,</w:t>
      </w:r>
      <w:r>
        <w:t xml:space="preserve"> </w:t>
      </w:r>
      <w:r>
        <w:rPr>
          <w:rFonts w:hint="eastAsia"/>
        </w:rPr>
        <w:t>为了有效解决互联网的僵化</w:t>
      </w:r>
      <w:r w:rsidR="001B5999">
        <w:rPr>
          <w:rFonts w:hint="eastAsia"/>
        </w:rPr>
        <w:t>问题,</w:t>
      </w:r>
      <w:r w:rsidR="001B5999">
        <w:t xml:space="preserve"> </w:t>
      </w:r>
      <w:r w:rsidR="001B5999">
        <w:rPr>
          <w:rFonts w:hint="eastAsia"/>
        </w:rPr>
        <w:t>引进了虚拟化技术.</w:t>
      </w:r>
      <w:r w:rsidR="001B5999">
        <w:t xml:space="preserve"> </w:t>
      </w:r>
      <w:r w:rsidR="001B4509">
        <w:rPr>
          <w:rFonts w:hint="eastAsia"/>
        </w:rPr>
        <w:t>而作为虚拟化技术的</w:t>
      </w:r>
      <w:r w:rsidR="009C1569">
        <w:rPr>
          <w:rFonts w:hint="eastAsia"/>
        </w:rPr>
        <w:t>关键</w:t>
      </w:r>
      <w:r w:rsidR="001B4509">
        <w:rPr>
          <w:rFonts w:hint="eastAsia"/>
        </w:rPr>
        <w:t>问题之一的虚拟网络映射问题,</w:t>
      </w:r>
      <w:r w:rsidR="001B4509">
        <w:t xml:space="preserve"> </w:t>
      </w:r>
      <w:r w:rsidR="001B4509">
        <w:rPr>
          <w:rFonts w:hint="eastAsia"/>
        </w:rPr>
        <w:t>由于</w:t>
      </w:r>
    </w:p>
    <w:p w14:paraId="6D2632D0" w14:textId="476DEAFD" w:rsidR="00872CFC" w:rsidRDefault="00872CFC" w:rsidP="00872CFC">
      <w:pPr>
        <w:ind w:firstLine="420"/>
      </w:pPr>
    </w:p>
    <w:p w14:paraId="77DE4877" w14:textId="0F5385C8" w:rsidR="004C1143" w:rsidRDefault="009C1569" w:rsidP="00D6364E">
      <w:pPr>
        <w:ind w:firstLine="420"/>
      </w:pPr>
      <w:r>
        <w:rPr>
          <w:rFonts w:hint="eastAsia"/>
        </w:rPr>
        <w:t>目前的启发式虚拟网络映射算法在进行节点重要性排序时</w:t>
      </w:r>
      <w:r w:rsidR="00D6364E">
        <w:rPr>
          <w:rFonts w:hint="eastAsia"/>
        </w:rPr>
        <w:t>,</w:t>
      </w:r>
      <w:r w:rsidR="00D6364E">
        <w:t xml:space="preserve"> </w:t>
      </w:r>
      <w:r>
        <w:rPr>
          <w:rFonts w:hint="eastAsia"/>
        </w:rPr>
        <w:t>只考虑网络拓扑结构与全局网络资源,</w:t>
      </w:r>
      <w:r>
        <w:t xml:space="preserve"> </w:t>
      </w:r>
      <w:r>
        <w:rPr>
          <w:rFonts w:hint="eastAsia"/>
        </w:rPr>
        <w:t>忽略了</w:t>
      </w:r>
      <w:r w:rsidR="00C45797">
        <w:rPr>
          <w:rFonts w:hint="eastAsia"/>
        </w:rPr>
        <w:t>网络负载变化对于节点重要性</w:t>
      </w:r>
      <w:r w:rsidR="009A1980">
        <w:rPr>
          <w:rFonts w:hint="eastAsia"/>
        </w:rPr>
        <w:t>排名的影响.</w:t>
      </w:r>
      <w:r w:rsidR="00D6364E">
        <w:t xml:space="preserve"> </w:t>
      </w:r>
      <w:r w:rsidR="004C1143">
        <w:rPr>
          <w:rFonts w:hint="eastAsia"/>
        </w:rPr>
        <w:t>针对</w:t>
      </w:r>
      <w:r w:rsidR="00D6364E">
        <w:rPr>
          <w:rFonts w:hint="eastAsia"/>
        </w:rPr>
        <w:t>这个</w:t>
      </w:r>
      <w:r w:rsidR="004C1143">
        <w:rPr>
          <w:rFonts w:hint="eastAsia"/>
        </w:rPr>
        <w:t>问题,</w:t>
      </w:r>
      <w:r w:rsidR="004C1143">
        <w:t xml:space="preserve"> </w:t>
      </w:r>
      <w:r w:rsidR="004C1143">
        <w:rPr>
          <w:rFonts w:hint="eastAsia"/>
        </w:rPr>
        <w:t>本文</w:t>
      </w:r>
      <w:r w:rsidR="001C6312">
        <w:rPr>
          <w:rFonts w:hint="eastAsia"/>
        </w:rPr>
        <w:t>基于</w:t>
      </w:r>
      <w:r w:rsidR="004C1143">
        <w:rPr>
          <w:rFonts w:hint="eastAsia"/>
        </w:rPr>
        <w:t>王昌达等提出的广义网络温度(</w:t>
      </w:r>
      <w:r w:rsidR="001C6312">
        <w:rPr>
          <w:rFonts w:hint="eastAsia"/>
        </w:rPr>
        <w:t>Generalized</w:t>
      </w:r>
      <w:r w:rsidR="001C6312">
        <w:t xml:space="preserve"> N</w:t>
      </w:r>
      <w:r w:rsidR="001C6312">
        <w:rPr>
          <w:rFonts w:hint="eastAsia"/>
        </w:rPr>
        <w:t>etwork</w:t>
      </w:r>
      <w:r w:rsidR="001C6312">
        <w:t xml:space="preserve"> T</w:t>
      </w:r>
      <w:r w:rsidR="001C6312">
        <w:rPr>
          <w:rFonts w:hint="eastAsia"/>
        </w:rPr>
        <w:t>emperature</w:t>
      </w:r>
      <w:r w:rsidR="001C6312">
        <w:t xml:space="preserve">, </w:t>
      </w:r>
      <w:r w:rsidR="001C6312">
        <w:rPr>
          <w:rFonts w:hint="eastAsia"/>
        </w:rPr>
        <w:t>GNT</w:t>
      </w:r>
      <w:r w:rsidR="004C1143">
        <w:t>)</w:t>
      </w:r>
      <w:r w:rsidR="001C6312">
        <w:t xml:space="preserve">, </w:t>
      </w:r>
      <w:r w:rsidR="001C6312">
        <w:rPr>
          <w:rFonts w:hint="eastAsia"/>
        </w:rPr>
        <w:t>提出了基于广义网络温度的虚拟网络映射算法.</w:t>
      </w:r>
      <w:r w:rsidR="001C6312">
        <w:t xml:space="preserve"> </w:t>
      </w:r>
      <w:r w:rsidR="001C6312">
        <w:rPr>
          <w:rFonts w:hint="eastAsia"/>
        </w:rPr>
        <w:t>该算法的优点是:</w:t>
      </w:r>
      <w:r w:rsidR="001C6312">
        <w:t xml:space="preserve"> 1) </w:t>
      </w:r>
      <w:r w:rsidR="001C6312">
        <w:rPr>
          <w:rFonts w:hint="eastAsia"/>
        </w:rPr>
        <w:t>将广义网络温度与网络拓扑特征结合</w:t>
      </w:r>
      <w:r w:rsidR="001C6312">
        <w:t xml:space="preserve">, </w:t>
      </w:r>
      <w:r w:rsidR="001C6312">
        <w:rPr>
          <w:rFonts w:hint="eastAsia"/>
        </w:rPr>
        <w:t>可以更加全面的评估节点的重要性,</w:t>
      </w:r>
      <w:r w:rsidR="001C6312">
        <w:t xml:space="preserve"> </w:t>
      </w:r>
      <w:r w:rsidR="001C6312">
        <w:rPr>
          <w:rFonts w:hint="eastAsia"/>
        </w:rPr>
        <w:t>节点排序结果更加准确;</w:t>
      </w:r>
      <w:r w:rsidR="001C6312">
        <w:t xml:space="preserve"> 2)</w:t>
      </w:r>
    </w:p>
    <w:p w14:paraId="713F7A34" w14:textId="2B400E1C" w:rsidR="00CD5412" w:rsidRDefault="00CD5412" w:rsidP="00872CFC">
      <w:pPr>
        <w:ind w:firstLine="420"/>
      </w:pPr>
    </w:p>
    <w:p w14:paraId="47253656" w14:textId="77777777" w:rsidR="004F0624" w:rsidRDefault="00CD5412" w:rsidP="004F0624">
      <w:pPr>
        <w:ind w:firstLine="420"/>
      </w:pPr>
      <w:r>
        <w:rPr>
          <w:rFonts w:hint="eastAsia"/>
        </w:rPr>
        <w:t>第一个优点:</w:t>
      </w:r>
      <w:r>
        <w:t xml:space="preserve"> </w:t>
      </w:r>
      <w:r>
        <w:rPr>
          <w:rFonts w:hint="eastAsia"/>
        </w:rPr>
        <w:t>本算法采用了新型的节点排序方法</w:t>
      </w:r>
      <w:r>
        <w:t xml:space="preserve">, </w:t>
      </w:r>
      <w:r>
        <w:rPr>
          <w:rFonts w:hint="eastAsia"/>
        </w:rPr>
        <w:t>同时考虑网络的静态和动态属性.</w:t>
      </w:r>
      <w:r w:rsidR="004F0624">
        <w:t xml:space="preserve"> </w:t>
      </w:r>
      <w:r>
        <w:rPr>
          <w:rFonts w:hint="eastAsia"/>
        </w:rPr>
        <w:t>大部分基于节点重要性的两阶段启发式算法在进行节点排序时,</w:t>
      </w:r>
      <w:r>
        <w:t xml:space="preserve"> </w:t>
      </w:r>
      <w:r>
        <w:rPr>
          <w:rFonts w:hint="eastAsia"/>
        </w:rPr>
        <w:t>仅考虑网络拓扑特征(</w:t>
      </w:r>
      <w:r w:rsidR="00904EBA">
        <w:rPr>
          <w:rFonts w:hint="eastAsia"/>
        </w:rPr>
        <w:t>比如,</w:t>
      </w:r>
      <w:r w:rsidR="00904EBA">
        <w:t xml:space="preserve"> </w:t>
      </w:r>
      <w:r w:rsidR="00904EBA">
        <w:rPr>
          <w:rFonts w:hint="eastAsia"/>
        </w:rPr>
        <w:t>节点度属性,</w:t>
      </w:r>
      <w:r w:rsidR="00904EBA">
        <w:t xml:space="preserve"> </w:t>
      </w:r>
      <w:r w:rsidR="00904EBA">
        <w:rPr>
          <w:rFonts w:hint="eastAsia"/>
        </w:rPr>
        <w:t>节点强度属性</w:t>
      </w:r>
      <w:r>
        <w:t>)</w:t>
      </w:r>
      <w:r>
        <w:rPr>
          <w:rFonts w:hint="eastAsia"/>
        </w:rPr>
        <w:t>和网络资源</w:t>
      </w:r>
      <w:r w:rsidR="00904EBA">
        <w:rPr>
          <w:rFonts w:hint="eastAsia"/>
        </w:rPr>
        <w:t>(比如,</w:t>
      </w:r>
      <w:r w:rsidR="00904EBA">
        <w:t xml:space="preserve"> </w:t>
      </w:r>
      <w:r w:rsidR="00904EBA">
        <w:rPr>
          <w:rFonts w:hint="eastAsia"/>
        </w:rPr>
        <w:t>节点</w:t>
      </w:r>
      <w:proofErr w:type="spellStart"/>
      <w:r w:rsidR="00904EBA">
        <w:rPr>
          <w:rFonts w:hint="eastAsia"/>
        </w:rPr>
        <w:t>cpu</w:t>
      </w:r>
      <w:proofErr w:type="spellEnd"/>
      <w:r w:rsidR="00904EBA">
        <w:rPr>
          <w:rFonts w:hint="eastAsia"/>
        </w:rPr>
        <w:t>资源与链路带宽和的乘积</w:t>
      </w:r>
      <w:r w:rsidR="00904EBA">
        <w:t xml:space="preserve">), </w:t>
      </w:r>
      <w:r w:rsidR="004F0624">
        <w:rPr>
          <w:rFonts w:hint="eastAsia"/>
        </w:rPr>
        <w:t>在映射虚拟网络时</w:t>
      </w:r>
      <w:r w:rsidR="00904EBA">
        <w:rPr>
          <w:rFonts w:hint="eastAsia"/>
        </w:rPr>
        <w:t>会出现节点</w:t>
      </w:r>
      <w:proofErr w:type="spellStart"/>
      <w:r w:rsidR="00904EBA">
        <w:rPr>
          <w:rFonts w:hint="eastAsia"/>
        </w:rPr>
        <w:t>cpu</w:t>
      </w:r>
      <w:proofErr w:type="spellEnd"/>
      <w:r w:rsidR="00904EBA">
        <w:rPr>
          <w:rFonts w:hint="eastAsia"/>
        </w:rPr>
        <w:t>资源满足约束但链路资源不满足需求的</w:t>
      </w:r>
      <w:r w:rsidR="004F0624">
        <w:rPr>
          <w:rFonts w:hint="eastAsia"/>
        </w:rPr>
        <w:t>情况</w:t>
      </w:r>
      <w:r w:rsidR="00904EBA">
        <w:rPr>
          <w:rFonts w:hint="eastAsia"/>
        </w:rPr>
        <w:t>,</w:t>
      </w:r>
      <w:r w:rsidR="00904EBA">
        <w:t xml:space="preserve"> </w:t>
      </w:r>
      <w:r w:rsidR="00904EBA">
        <w:rPr>
          <w:rFonts w:hint="eastAsia"/>
        </w:rPr>
        <w:t>导致虚拟网络映射失败.</w:t>
      </w:r>
      <w:r w:rsidR="00904EBA">
        <w:t xml:space="preserve"> </w:t>
      </w:r>
    </w:p>
    <w:p w14:paraId="04BE424B" w14:textId="63E780AC" w:rsidR="00CD5412" w:rsidRDefault="004F0624" w:rsidP="004F0624">
      <w:pPr>
        <w:ind w:firstLine="420"/>
      </w:pPr>
      <w:r>
        <w:rPr>
          <w:rFonts w:hint="eastAsia"/>
        </w:rPr>
        <w:t>第二个优点:</w:t>
      </w:r>
      <w:r>
        <w:t xml:space="preserve"> </w:t>
      </w:r>
      <w:r w:rsidR="00904EBA">
        <w:rPr>
          <w:rFonts w:hint="eastAsia"/>
        </w:rPr>
        <w:t>同时</w:t>
      </w:r>
      <w:r>
        <w:rPr>
          <w:rFonts w:hint="eastAsia"/>
        </w:rPr>
        <w:t>考虑网络的静态和动态属性</w:t>
      </w:r>
      <w:r w:rsidR="00904EBA">
        <w:rPr>
          <w:rFonts w:hint="eastAsia"/>
        </w:rPr>
        <w:t>,</w:t>
      </w:r>
      <w:r w:rsidR="00904EBA">
        <w:t xml:space="preserve"> </w:t>
      </w:r>
      <w:r w:rsidR="00904EBA">
        <w:rPr>
          <w:rFonts w:hint="eastAsia"/>
        </w:rPr>
        <w:t>节点的重要性会随着网络流量的变化而变化,</w:t>
      </w:r>
      <w:r w:rsidR="00904EBA">
        <w:t xml:space="preserve"> </w:t>
      </w:r>
      <w:r>
        <w:rPr>
          <w:rFonts w:hint="eastAsia"/>
        </w:rPr>
        <w:t>会影响虚拟网络映射的成功率.</w:t>
      </w:r>
      <w:r>
        <w:t xml:space="preserve"> </w:t>
      </w:r>
    </w:p>
    <w:p w14:paraId="434040EB" w14:textId="63B9B757" w:rsidR="004F0624" w:rsidRDefault="004F0624" w:rsidP="004F0624">
      <w:pPr>
        <w:ind w:firstLine="420"/>
      </w:pPr>
      <w:r>
        <w:rPr>
          <w:rFonts w:hint="eastAsia"/>
        </w:rPr>
        <w:t>第三个优点:</w:t>
      </w:r>
      <w:r>
        <w:t xml:space="preserve"> </w:t>
      </w:r>
      <w:r>
        <w:rPr>
          <w:rFonts w:hint="eastAsia"/>
        </w:rPr>
        <w:t>本文建立了一个仿真实验平台来验证所提出的算法的可行性,</w:t>
      </w:r>
      <w:r>
        <w:t xml:space="preserve"> </w:t>
      </w:r>
      <w:r w:rsidR="00141833">
        <w:rPr>
          <w:rFonts w:hint="eastAsia"/>
        </w:rPr>
        <w:t>并选取几个同类型且具有代表性的经典算法作为对比算法</w:t>
      </w:r>
      <w:r w:rsidR="00141833">
        <w:t xml:space="preserve">, </w:t>
      </w:r>
      <w:r w:rsidR="00141833">
        <w:rPr>
          <w:rFonts w:hint="eastAsia"/>
        </w:rPr>
        <w:t>在相同的实验条件下进行仿真实验,</w:t>
      </w:r>
      <w:r w:rsidR="00141833">
        <w:t xml:space="preserve"> </w:t>
      </w:r>
      <w:r w:rsidR="00141833">
        <w:rPr>
          <w:rFonts w:hint="eastAsia"/>
        </w:rPr>
        <w:t>在虚拟网络映射成功率与长期收益支出比等评价指标上进行性能比较.</w:t>
      </w:r>
      <w:r w:rsidR="00141833">
        <w:t xml:space="preserve"> </w:t>
      </w:r>
    </w:p>
    <w:p w14:paraId="522B281D" w14:textId="5CAEB6A1" w:rsidR="001C6312" w:rsidRDefault="001C6312" w:rsidP="00872CFC">
      <w:pPr>
        <w:ind w:firstLine="420"/>
      </w:pPr>
    </w:p>
    <w:p w14:paraId="35A12404" w14:textId="2691BA07" w:rsidR="001C6312" w:rsidRDefault="001C6312" w:rsidP="00872CFC">
      <w:pPr>
        <w:ind w:firstLine="420"/>
      </w:pPr>
      <w:r>
        <w:rPr>
          <w:rFonts w:hint="eastAsia"/>
        </w:rPr>
        <w:lastRenderedPageBreak/>
        <w:t>本文的创新点包括以下几个方面:</w:t>
      </w:r>
    </w:p>
    <w:p w14:paraId="3F9A72EA" w14:textId="34211022" w:rsidR="001C6312" w:rsidRDefault="001C6312" w:rsidP="001C6312">
      <w:pPr>
        <w:pStyle w:val="a3"/>
        <w:numPr>
          <w:ilvl w:val="0"/>
          <w:numId w:val="6"/>
        </w:numPr>
        <w:ind w:firstLineChars="0"/>
      </w:pPr>
      <w:r>
        <w:rPr>
          <w:rFonts w:hint="eastAsia"/>
        </w:rPr>
        <w:t>本文在G</w:t>
      </w:r>
      <w:r>
        <w:t>NT</w:t>
      </w:r>
      <w:r>
        <w:rPr>
          <w:rFonts w:hint="eastAsia"/>
        </w:rPr>
        <w:t>的基础上,</w:t>
      </w:r>
      <w:r>
        <w:t xml:space="preserve"> </w:t>
      </w:r>
      <w:r>
        <w:rPr>
          <w:rFonts w:hint="eastAsia"/>
        </w:rPr>
        <w:t>选择</w:t>
      </w:r>
    </w:p>
    <w:p w14:paraId="7374C183" w14:textId="70CA6905" w:rsidR="00A53883" w:rsidRDefault="00A53883" w:rsidP="00A53883"/>
    <w:p w14:paraId="202BE938" w14:textId="4F9EBB52" w:rsidR="00A53883" w:rsidRDefault="00A53883" w:rsidP="00A53883"/>
    <w:p w14:paraId="1785188D" w14:textId="20A079FA" w:rsidR="00A53883" w:rsidRDefault="00A53883" w:rsidP="00A53883">
      <w:pPr>
        <w:pStyle w:val="1"/>
        <w:numPr>
          <w:ilvl w:val="0"/>
          <w:numId w:val="5"/>
        </w:numPr>
        <w:jc w:val="center"/>
      </w:pPr>
      <w:r>
        <w:rPr>
          <w:rFonts w:hint="eastAsia"/>
        </w:rPr>
        <w:t>相关工作</w:t>
      </w:r>
    </w:p>
    <w:p w14:paraId="4774297C" w14:textId="298D786B" w:rsidR="00E26C36" w:rsidRDefault="00E26C36" w:rsidP="00E26C36">
      <w:pPr>
        <w:ind w:firstLine="420"/>
      </w:pPr>
      <w:r>
        <w:rPr>
          <w:rFonts w:hint="eastAsia"/>
        </w:rPr>
        <w:t>随着互联网的蓬勃发展,</w:t>
      </w:r>
      <w:r>
        <w:t xml:space="preserve"> </w:t>
      </w:r>
      <w:r>
        <w:rPr>
          <w:rFonts w:hint="eastAsia"/>
        </w:rPr>
        <w:t>网络设备数量,</w:t>
      </w:r>
      <w:r>
        <w:t xml:space="preserve"> </w:t>
      </w:r>
      <w:r>
        <w:rPr>
          <w:rFonts w:hint="eastAsia"/>
        </w:rPr>
        <w:t>网络流量以及终端用户的数量呈指数倍增长,</w:t>
      </w:r>
      <w:r>
        <w:t xml:space="preserve"> </w:t>
      </w:r>
      <w:r>
        <w:rPr>
          <w:rFonts w:hint="eastAsia"/>
        </w:rPr>
        <w:t>互联网的僵化问题也日趋严重</w:t>
      </w:r>
      <w:r>
        <w:t>.</w:t>
      </w:r>
      <w:r w:rsidR="000A2009">
        <w:rPr>
          <w:rFonts w:hint="eastAsia"/>
        </w:rPr>
        <w:t xml:space="preserve"> 而虚拟化技术允许将多个虚拟网络部署在同一个底层网络上,</w:t>
      </w:r>
      <w:r w:rsidR="000A2009">
        <w:t xml:space="preserve"> </w:t>
      </w:r>
      <w:r w:rsidR="000A2009">
        <w:rPr>
          <w:rFonts w:hint="eastAsia"/>
        </w:rPr>
        <w:t>彼此之间互不干扰,</w:t>
      </w:r>
      <w:r w:rsidR="000A2009">
        <w:t xml:space="preserve"> </w:t>
      </w:r>
      <w:r w:rsidR="000A2009">
        <w:rPr>
          <w:rFonts w:hint="eastAsia"/>
        </w:rPr>
        <w:t>并且实现底层网络资源的共享,</w:t>
      </w:r>
      <w:r w:rsidR="000A2009">
        <w:t xml:space="preserve"> </w:t>
      </w:r>
      <w:r w:rsidR="000A2009">
        <w:rPr>
          <w:rFonts w:hint="eastAsia"/>
        </w:rPr>
        <w:t>最大化网络资源的利用率.</w:t>
      </w:r>
      <w:r w:rsidR="000A2009">
        <w:t xml:space="preserve"> </w:t>
      </w:r>
      <w:r w:rsidR="000A2009">
        <w:rPr>
          <w:rFonts w:hint="eastAsia"/>
        </w:rPr>
        <w:t>因此,</w:t>
      </w:r>
      <w:r w:rsidR="000A2009">
        <w:t xml:space="preserve"> </w:t>
      </w:r>
      <w:r w:rsidR="000A2009">
        <w:rPr>
          <w:rFonts w:hint="eastAsia"/>
        </w:rPr>
        <w:t>虚拟化技术被认为是解决互联网僵化问题,</w:t>
      </w:r>
      <w:r w:rsidR="000A2009">
        <w:t xml:space="preserve"> </w:t>
      </w:r>
      <w:r w:rsidR="000A2009">
        <w:rPr>
          <w:rFonts w:hint="eastAsia"/>
        </w:rPr>
        <w:t>推动互联网进一步发展的有效方案.</w:t>
      </w:r>
      <w:r w:rsidR="000A2009">
        <w:t xml:space="preserve"> </w:t>
      </w:r>
    </w:p>
    <w:p w14:paraId="3351644F" w14:textId="4BB4A5AB" w:rsidR="000A2009" w:rsidRDefault="000A2009" w:rsidP="00E26C36">
      <w:pPr>
        <w:ind w:firstLine="420"/>
      </w:pPr>
      <w:r>
        <w:rPr>
          <w:rFonts w:hint="eastAsia"/>
        </w:rPr>
        <w:t>在虚拟化技术中,</w:t>
      </w:r>
      <w:r>
        <w:t xml:space="preserve"> </w:t>
      </w:r>
      <w:r>
        <w:rPr>
          <w:rFonts w:hint="eastAsia"/>
        </w:rPr>
        <w:t>虚拟网络由一系列虚拟节点以及连接虚拟节点的虚拟链路组成</w:t>
      </w:r>
      <w:r w:rsidR="00135311">
        <w:rPr>
          <w:rFonts w:hint="eastAsia"/>
        </w:rPr>
        <w:t>.</w:t>
      </w:r>
      <w:r w:rsidR="00135311">
        <w:t xml:space="preserve"> </w:t>
      </w:r>
      <w:r w:rsidR="00D00A49">
        <w:rPr>
          <w:rFonts w:hint="eastAsia"/>
        </w:rPr>
        <w:t>而底层网络是由许多底层物理节点与物理链路组成.</w:t>
      </w:r>
      <w:r w:rsidR="00D00A49">
        <w:t xml:space="preserve"> </w:t>
      </w:r>
      <w:r w:rsidR="00D00A49">
        <w:rPr>
          <w:rFonts w:hint="eastAsia"/>
        </w:rPr>
        <w:t>根据终端用户提出的虚拟网络请求,</w:t>
      </w:r>
      <w:r w:rsidR="00D00A49">
        <w:t xml:space="preserve"> </w:t>
      </w:r>
      <w:r w:rsidR="00D00A49">
        <w:rPr>
          <w:rFonts w:hint="eastAsia"/>
        </w:rPr>
        <w:t>将虚拟网络映射到共享的底层物理网络上的过程被成为虚拟网络映射(</w:t>
      </w:r>
      <w:r w:rsidR="00D00A49">
        <w:t>VNE, V</w:t>
      </w:r>
      <w:r w:rsidR="00D00A49">
        <w:rPr>
          <w:rFonts w:hint="eastAsia"/>
        </w:rPr>
        <w:t>irtual</w:t>
      </w:r>
      <w:r w:rsidR="00D00A49">
        <w:t xml:space="preserve"> N</w:t>
      </w:r>
      <w:r w:rsidR="00D00A49">
        <w:rPr>
          <w:rFonts w:hint="eastAsia"/>
        </w:rPr>
        <w:t>etwork</w:t>
      </w:r>
      <w:r w:rsidR="00D00A49">
        <w:t xml:space="preserve"> E</w:t>
      </w:r>
      <w:r w:rsidR="00D00A49">
        <w:rPr>
          <w:rFonts w:hint="eastAsia"/>
        </w:rPr>
        <w:t>mbed</w:t>
      </w:r>
      <w:r w:rsidR="004717BD">
        <w:rPr>
          <w:rFonts w:hint="eastAsia"/>
        </w:rPr>
        <w:t>d</w:t>
      </w:r>
      <w:r w:rsidR="00D00A49">
        <w:rPr>
          <w:rFonts w:hint="eastAsia"/>
        </w:rPr>
        <w:t>ing</w:t>
      </w:r>
      <w:r w:rsidR="00D00A49">
        <w:t>)</w:t>
      </w:r>
      <w:r w:rsidR="004717BD">
        <w:t>.</w:t>
      </w:r>
    </w:p>
    <w:p w14:paraId="6C447573" w14:textId="5E8B4679" w:rsidR="004717BD" w:rsidRDefault="004717BD" w:rsidP="00E26C36">
      <w:pPr>
        <w:ind w:firstLine="420"/>
      </w:pPr>
      <w:commentRangeStart w:id="1"/>
      <w:r>
        <w:rPr>
          <w:rFonts w:hint="eastAsia"/>
        </w:rPr>
        <w:t>文献[</w:t>
      </w:r>
      <w:r>
        <w:t>15, 16, 17]</w:t>
      </w:r>
      <w:r>
        <w:rPr>
          <w:rFonts w:hint="eastAsia"/>
        </w:rPr>
        <w:t>是</w:t>
      </w:r>
      <w:commentRangeEnd w:id="1"/>
      <w:r w:rsidR="00FC5EEE">
        <w:rPr>
          <w:rStyle w:val="ab"/>
        </w:rPr>
        <w:commentReference w:id="1"/>
      </w:r>
      <w:r>
        <w:rPr>
          <w:rFonts w:hint="eastAsia"/>
        </w:rPr>
        <w:t>关于网络虚拟化与虚拟网络映射问题的研究综述,</w:t>
      </w:r>
      <w:r>
        <w:t xml:space="preserve"> </w:t>
      </w:r>
      <w:r>
        <w:rPr>
          <w:rFonts w:hint="eastAsia"/>
        </w:rPr>
        <w:t>并证明V</w:t>
      </w:r>
      <w:r>
        <w:t>NE</w:t>
      </w:r>
      <w:r>
        <w:rPr>
          <w:rFonts w:hint="eastAsia"/>
        </w:rPr>
        <w:t>问题是一个N</w:t>
      </w:r>
      <w:r>
        <w:t>P-</w:t>
      </w:r>
      <w:r>
        <w:rPr>
          <w:rFonts w:hint="eastAsia"/>
        </w:rPr>
        <w:t>hard问题.</w:t>
      </w:r>
      <w:r>
        <w:t xml:space="preserve"> </w:t>
      </w:r>
      <w:r w:rsidR="00392197">
        <w:rPr>
          <w:rFonts w:hint="eastAsia"/>
        </w:rPr>
        <w:t>在文献[曹的综述</w:t>
      </w:r>
      <w:r w:rsidR="00392197">
        <w:t>]</w:t>
      </w:r>
      <w:r w:rsidR="00392197">
        <w:rPr>
          <w:rFonts w:hint="eastAsia"/>
        </w:rPr>
        <w:t>中,</w:t>
      </w:r>
      <w:r w:rsidR="00392197">
        <w:t xml:space="preserve"> </w:t>
      </w:r>
      <w:r w:rsidR="00392197">
        <w:rPr>
          <w:rFonts w:hint="eastAsia"/>
        </w:rPr>
        <w:t>作者根据采用的优化策略将虚拟网络映射算法分为三类:</w:t>
      </w:r>
      <w:r w:rsidR="00392197">
        <w:t xml:space="preserve"> </w:t>
      </w:r>
      <w:commentRangeStart w:id="2"/>
      <w:r w:rsidR="00392197">
        <w:rPr>
          <w:rFonts w:hint="eastAsia"/>
        </w:rPr>
        <w:t>精确解算法类,</w:t>
      </w:r>
      <w:r w:rsidR="00392197">
        <w:t xml:space="preserve"> </w:t>
      </w:r>
      <w:r w:rsidR="00392197">
        <w:rPr>
          <w:rFonts w:hint="eastAsia"/>
        </w:rPr>
        <w:t>启发式算法类和元启发式算法类</w:t>
      </w:r>
      <w:commentRangeEnd w:id="2"/>
      <w:r w:rsidR="005C20CA">
        <w:rPr>
          <w:rStyle w:val="ab"/>
        </w:rPr>
        <w:commentReference w:id="2"/>
      </w:r>
      <w:r w:rsidR="00392197">
        <w:rPr>
          <w:rFonts w:hint="eastAsia"/>
        </w:rPr>
        <w:t>.</w:t>
      </w:r>
      <w:r w:rsidR="00392197">
        <w:t xml:space="preserve"> </w:t>
      </w:r>
      <w:r w:rsidR="00392197">
        <w:rPr>
          <w:rFonts w:hint="eastAsia"/>
        </w:rPr>
        <w:t>精确解算法和元启发式算法可以得到最佳或接近最佳的映射方案,</w:t>
      </w:r>
      <w:r w:rsidR="00392197">
        <w:t xml:space="preserve"> </w:t>
      </w:r>
      <w:r w:rsidR="00392197">
        <w:rPr>
          <w:rFonts w:hint="eastAsia"/>
        </w:rPr>
        <w:t>但算法复杂度太大,</w:t>
      </w:r>
      <w:r w:rsidR="00392197">
        <w:t xml:space="preserve"> </w:t>
      </w:r>
      <w:r w:rsidR="00392197">
        <w:rPr>
          <w:rFonts w:hint="eastAsia"/>
        </w:rPr>
        <w:t>无法应用到</w:t>
      </w:r>
      <w:r w:rsidR="008C5695">
        <w:rPr>
          <w:rFonts w:hint="eastAsia"/>
        </w:rPr>
        <w:t>实际</w:t>
      </w:r>
      <w:r w:rsidR="00392197">
        <w:rPr>
          <w:rFonts w:hint="eastAsia"/>
        </w:rPr>
        <w:t>的网络环境中.</w:t>
      </w:r>
      <w:r w:rsidR="00392197">
        <w:t xml:space="preserve"> </w:t>
      </w:r>
      <w:r w:rsidR="00392197">
        <w:rPr>
          <w:rFonts w:hint="eastAsia"/>
        </w:rPr>
        <w:t>而</w:t>
      </w:r>
      <w:r w:rsidR="008C5695">
        <w:rPr>
          <w:rFonts w:hint="eastAsia"/>
        </w:rPr>
        <w:t>上述两类算法不同的是,</w:t>
      </w:r>
      <w:r w:rsidR="008C5695">
        <w:t xml:space="preserve"> </w:t>
      </w:r>
      <w:commentRangeStart w:id="3"/>
      <w:r w:rsidR="008C5695">
        <w:rPr>
          <w:rFonts w:hint="eastAsia"/>
        </w:rPr>
        <w:t>启发式算法虽</w:t>
      </w:r>
      <w:commentRangeEnd w:id="3"/>
      <w:r w:rsidR="008C5695">
        <w:rPr>
          <w:rStyle w:val="ab"/>
        </w:rPr>
        <w:commentReference w:id="3"/>
      </w:r>
      <w:r w:rsidR="008C5695">
        <w:rPr>
          <w:rFonts w:hint="eastAsia"/>
        </w:rPr>
        <w:t>然</w:t>
      </w:r>
    </w:p>
    <w:p w14:paraId="201B733D" w14:textId="1A20C388" w:rsidR="008C5695" w:rsidRDefault="008C5695" w:rsidP="00E26C36">
      <w:pPr>
        <w:ind w:firstLine="420"/>
      </w:pPr>
      <w:r>
        <w:rPr>
          <w:rFonts w:hint="eastAsia"/>
        </w:rPr>
        <w:t>启发式算法一般将虚拟网络映射分成两个阶段,</w:t>
      </w:r>
      <w:r>
        <w:t xml:space="preserve"> </w:t>
      </w:r>
      <w:r>
        <w:rPr>
          <w:rFonts w:hint="eastAsia"/>
        </w:rPr>
        <w:t>即虚拟节点映射阶段和虚拟链路映射阶段.</w:t>
      </w:r>
      <w:r>
        <w:t xml:space="preserve"> </w:t>
      </w:r>
      <w:r>
        <w:rPr>
          <w:rFonts w:hint="eastAsia"/>
        </w:rPr>
        <w:t>同时,</w:t>
      </w:r>
      <w:r>
        <w:t xml:space="preserve"> </w:t>
      </w:r>
      <w:r>
        <w:rPr>
          <w:rFonts w:hint="eastAsia"/>
        </w:rPr>
        <w:t>在进行节点映射之前,</w:t>
      </w:r>
      <w:r>
        <w:t xml:space="preserve"> </w:t>
      </w:r>
      <w:r>
        <w:rPr>
          <w:rFonts w:hint="eastAsia"/>
        </w:rPr>
        <w:t>一般会</w:t>
      </w:r>
      <w:r w:rsidR="00A23C85">
        <w:rPr>
          <w:rFonts w:hint="eastAsia"/>
        </w:rPr>
        <w:t>根据网络拓扑属性和网络资源属性对底层物理</w:t>
      </w:r>
      <w:r w:rsidR="00FC5EEE">
        <w:rPr>
          <w:rFonts w:hint="eastAsia"/>
        </w:rPr>
        <w:t>节点</w:t>
      </w:r>
      <w:r w:rsidR="00A23C85">
        <w:rPr>
          <w:rFonts w:hint="eastAsia"/>
        </w:rPr>
        <w:t>和虚拟节点进行排序</w:t>
      </w:r>
      <w:r w:rsidR="00FC5EEE">
        <w:rPr>
          <w:rFonts w:hint="eastAsia"/>
        </w:rPr>
        <w:t>.</w:t>
      </w:r>
      <w:r w:rsidR="00FC5EEE">
        <w:t xml:space="preserve"> </w:t>
      </w:r>
      <w:r w:rsidR="00FC5EEE">
        <w:rPr>
          <w:rFonts w:hint="eastAsia"/>
        </w:rPr>
        <w:t>本小节重点介绍具有代表性的启发式虚拟网络映射算法</w:t>
      </w:r>
      <w:r w:rsidR="00FC5EEE">
        <w:t xml:space="preserve">: </w:t>
      </w:r>
    </w:p>
    <w:p w14:paraId="75F9EE47" w14:textId="30359744" w:rsidR="00FC5EEE" w:rsidRDefault="00FC5EEE" w:rsidP="00E26C36">
      <w:pPr>
        <w:ind w:firstLine="420"/>
      </w:pPr>
      <w:commentRangeStart w:id="4"/>
      <w:r>
        <w:rPr>
          <w:rFonts w:hint="eastAsia"/>
        </w:rPr>
        <w:t>在文献[</w:t>
      </w:r>
      <w:r>
        <w:t>36</w:t>
      </w:r>
      <w:r>
        <w:rPr>
          <w:rFonts w:hint="eastAsia"/>
        </w:rPr>
        <w:t>曹</w:t>
      </w:r>
      <w:r>
        <w:t>]</w:t>
      </w:r>
      <w:r>
        <w:rPr>
          <w:rFonts w:hint="eastAsia"/>
        </w:rPr>
        <w:t>中,</w:t>
      </w:r>
      <w:r>
        <w:t xml:space="preserve"> Y</w:t>
      </w:r>
      <w:r>
        <w:rPr>
          <w:rFonts w:hint="eastAsia"/>
        </w:rPr>
        <w:t>u等人基于节点乘积</w:t>
      </w:r>
      <w:proofErr w:type="gramStart"/>
      <w:r>
        <w:rPr>
          <w:rFonts w:hint="eastAsia"/>
        </w:rPr>
        <w:t>值提出</w:t>
      </w:r>
      <w:proofErr w:type="gramEnd"/>
      <w:r>
        <w:rPr>
          <w:rFonts w:hint="eastAsia"/>
        </w:rPr>
        <w:t>启发式映射算法</w:t>
      </w:r>
      <w:r>
        <w:t xml:space="preserve">: </w:t>
      </w:r>
      <w:r>
        <w:rPr>
          <w:rFonts w:hint="eastAsia"/>
        </w:rPr>
        <w:t>首先对所有物理节点和虚拟节点进行排序,</w:t>
      </w:r>
      <w:r>
        <w:t xml:space="preserve"> </w:t>
      </w:r>
      <w:r>
        <w:rPr>
          <w:rFonts w:hint="eastAsia"/>
        </w:rPr>
        <w:t>然后使用贪婪策略进行节点映射,</w:t>
      </w:r>
      <w:r>
        <w:t xml:space="preserve"> </w:t>
      </w:r>
      <w:r>
        <w:rPr>
          <w:rFonts w:hint="eastAsia"/>
        </w:rPr>
        <w:t>最后采用Dijkstra方法[曹8</w:t>
      </w:r>
      <w:r>
        <w:t>1]</w:t>
      </w:r>
      <w:r>
        <w:rPr>
          <w:rFonts w:hint="eastAsia"/>
        </w:rPr>
        <w:t>和多商品流(</w:t>
      </w:r>
      <w:r>
        <w:t>M</w:t>
      </w:r>
      <w:r>
        <w:rPr>
          <w:rFonts w:hint="eastAsia"/>
        </w:rPr>
        <w:t>ulti</w:t>
      </w:r>
      <w:r>
        <w:t>-C</w:t>
      </w:r>
      <w:r>
        <w:rPr>
          <w:rFonts w:hint="eastAsia"/>
        </w:rPr>
        <w:t>ommunity</w:t>
      </w:r>
      <w:r>
        <w:t xml:space="preserve"> F</w:t>
      </w:r>
      <w:r>
        <w:rPr>
          <w:rFonts w:hint="eastAsia"/>
        </w:rPr>
        <w:t>low</w:t>
      </w:r>
      <w:r>
        <w:t>, MCF)</w:t>
      </w:r>
      <w:r>
        <w:rPr>
          <w:rFonts w:hint="eastAsia"/>
        </w:rPr>
        <w:t>方法[曹</w:t>
      </w:r>
      <w:r w:rsidR="0045154D">
        <w:t>81]</w:t>
      </w:r>
      <w:r w:rsidR="0045154D">
        <w:rPr>
          <w:rFonts w:hint="eastAsia"/>
        </w:rPr>
        <w:t>来解决虚拟链路映射.</w:t>
      </w:r>
      <w:r w:rsidR="0045154D">
        <w:t xml:space="preserve"> </w:t>
      </w:r>
      <w:r w:rsidR="004C177C">
        <w:t>Y</w:t>
      </w:r>
      <w:r w:rsidR="004C177C">
        <w:rPr>
          <w:rFonts w:hint="eastAsia"/>
        </w:rPr>
        <w:t>u在进行节点排序时,</w:t>
      </w:r>
      <w:r w:rsidR="004C177C">
        <w:t xml:space="preserve"> </w:t>
      </w:r>
      <w:proofErr w:type="gramStart"/>
      <w:r w:rsidR="004C177C">
        <w:rPr>
          <w:rFonts w:hint="eastAsia"/>
        </w:rPr>
        <w:t>排序值</w:t>
      </w:r>
      <w:proofErr w:type="gramEnd"/>
      <w:r w:rsidR="004C177C">
        <w:rPr>
          <w:rFonts w:hint="eastAsia"/>
        </w:rPr>
        <w:t>由两部分组成:</w:t>
      </w:r>
      <w:r w:rsidR="004C177C">
        <w:t xml:space="preserve"> </w:t>
      </w:r>
      <w:r w:rsidR="004C177C">
        <w:rPr>
          <w:rFonts w:hint="eastAsia"/>
        </w:rPr>
        <w:t>节点自身的</w:t>
      </w:r>
      <w:r w:rsidR="004C177C">
        <w:t>CPU</w:t>
      </w:r>
      <w:r w:rsidR="004C177C">
        <w:rPr>
          <w:rFonts w:hint="eastAsia"/>
        </w:rPr>
        <w:t>资源和节点所有直连链路的带宽和</w:t>
      </w:r>
      <w:r w:rsidR="004C177C">
        <w:t xml:space="preserve">, </w:t>
      </w:r>
      <w:proofErr w:type="gramStart"/>
      <w:r w:rsidR="004C177C">
        <w:rPr>
          <w:rFonts w:hint="eastAsia"/>
        </w:rPr>
        <w:t>排序值</w:t>
      </w:r>
      <w:proofErr w:type="gramEnd"/>
      <w:r w:rsidR="004C177C">
        <w:rPr>
          <w:rFonts w:hint="eastAsia"/>
        </w:rPr>
        <w:t>代表该节点在局部网络的映射能力,</w:t>
      </w:r>
      <w:r w:rsidR="004C177C">
        <w:t xml:space="preserve"> </w:t>
      </w:r>
      <w:proofErr w:type="gramStart"/>
      <w:r w:rsidR="004C177C">
        <w:rPr>
          <w:rFonts w:hint="eastAsia"/>
        </w:rPr>
        <w:t>排序值</w:t>
      </w:r>
      <w:proofErr w:type="gramEnd"/>
      <w:r w:rsidR="004C177C">
        <w:rPr>
          <w:rFonts w:hint="eastAsia"/>
        </w:rPr>
        <w:t>越大,</w:t>
      </w:r>
      <w:r w:rsidR="004C177C">
        <w:t xml:space="preserve"> </w:t>
      </w:r>
      <w:r w:rsidR="004C177C">
        <w:rPr>
          <w:rFonts w:hint="eastAsia"/>
        </w:rPr>
        <w:t>映射能力越强.</w:t>
      </w:r>
      <w:r w:rsidR="004C177C">
        <w:t xml:space="preserve"> </w:t>
      </w:r>
      <w:r w:rsidR="004C177C">
        <w:rPr>
          <w:rFonts w:hint="eastAsia"/>
        </w:rPr>
        <w:t>该节点排序方法简单方便,</w:t>
      </w:r>
      <w:r w:rsidR="004C177C">
        <w:t xml:space="preserve"> </w:t>
      </w:r>
      <w:r w:rsidR="004C177C">
        <w:rPr>
          <w:rFonts w:hint="eastAsia"/>
        </w:rPr>
        <w:t>但忽略了节点</w:t>
      </w:r>
      <w:r w:rsidR="00E1168D">
        <w:rPr>
          <w:rFonts w:hint="eastAsia"/>
        </w:rPr>
        <w:t>在整个网络中的影响力,</w:t>
      </w:r>
      <w:r w:rsidR="00E1168D">
        <w:t xml:space="preserve"> </w:t>
      </w:r>
      <w:r w:rsidR="00E1168D">
        <w:rPr>
          <w:rFonts w:hint="eastAsia"/>
        </w:rPr>
        <w:t>导致映射能力强的底层物理节点被过早浪费.</w:t>
      </w:r>
      <w:r w:rsidR="00E1168D">
        <w:t xml:space="preserve"> </w:t>
      </w:r>
      <w:commentRangeEnd w:id="4"/>
      <w:r w:rsidR="00E1168D">
        <w:rPr>
          <w:rStyle w:val="ab"/>
        </w:rPr>
        <w:commentReference w:id="4"/>
      </w:r>
    </w:p>
    <w:p w14:paraId="1524AE69" w14:textId="2A60825D" w:rsidR="004C177C" w:rsidRDefault="00E1168D" w:rsidP="00E26C36">
      <w:pPr>
        <w:ind w:firstLine="420"/>
      </w:pPr>
      <w:r>
        <w:rPr>
          <w:rFonts w:hint="eastAsia"/>
        </w:rPr>
        <w:t>在文献[曹3</w:t>
      </w:r>
      <w:r>
        <w:t>9]</w:t>
      </w:r>
      <w:r>
        <w:rPr>
          <w:rFonts w:hint="eastAsia"/>
        </w:rPr>
        <w:t>中,</w:t>
      </w:r>
      <w:r>
        <w:t xml:space="preserve"> C</w:t>
      </w:r>
      <w:r>
        <w:rPr>
          <w:rFonts w:hint="eastAsia"/>
        </w:rPr>
        <w:t>heng等人提出了一种基于拓扑感知的启发式虚拟网络映射算法.</w:t>
      </w:r>
      <w:r>
        <w:t xml:space="preserve"> </w:t>
      </w:r>
      <w:r>
        <w:rPr>
          <w:rFonts w:hint="eastAsia"/>
        </w:rPr>
        <w:t>与文献[曹3</w:t>
      </w:r>
      <w:r>
        <w:t>6]</w:t>
      </w:r>
      <w:r>
        <w:rPr>
          <w:rFonts w:hint="eastAsia"/>
        </w:rPr>
        <w:t>不同的是,</w:t>
      </w:r>
      <w:r>
        <w:t xml:space="preserve"> </w:t>
      </w:r>
      <w:r w:rsidR="0059514B">
        <w:rPr>
          <w:rFonts w:hint="eastAsia"/>
        </w:rPr>
        <w:t>在进行节点排序时,</w:t>
      </w:r>
      <w:r w:rsidR="0059514B">
        <w:t xml:space="preserve"> </w:t>
      </w:r>
      <w:r>
        <w:t>C</w:t>
      </w:r>
      <w:r>
        <w:rPr>
          <w:rFonts w:hint="eastAsia"/>
        </w:rPr>
        <w:t>heng等人利用马尔可夫随机游走模型(</w:t>
      </w:r>
      <w:r>
        <w:t>M</w:t>
      </w:r>
      <w:r>
        <w:rPr>
          <w:rFonts w:hint="eastAsia"/>
        </w:rPr>
        <w:t>arkov</w:t>
      </w:r>
      <w:r>
        <w:t xml:space="preserve"> R</w:t>
      </w:r>
      <w:r>
        <w:rPr>
          <w:rFonts w:hint="eastAsia"/>
        </w:rPr>
        <w:t>andom</w:t>
      </w:r>
      <w:r>
        <w:t xml:space="preserve"> W</w:t>
      </w:r>
      <w:r>
        <w:rPr>
          <w:rFonts w:hint="eastAsia"/>
        </w:rPr>
        <w:t>alk</w:t>
      </w:r>
      <w:r>
        <w:t xml:space="preserve"> </w:t>
      </w:r>
      <w:r>
        <w:rPr>
          <w:rFonts w:hint="eastAsia"/>
        </w:rPr>
        <w:t>model</w:t>
      </w:r>
      <w:r>
        <w:t>)</w:t>
      </w:r>
      <w:r>
        <w:rPr>
          <w:rFonts w:hint="eastAsia"/>
        </w:rPr>
        <w:t>来</w:t>
      </w:r>
      <w:r w:rsidR="0059514B">
        <w:rPr>
          <w:rFonts w:hint="eastAsia"/>
        </w:rPr>
        <w:t>迭代地求解节点最终稳定的</w:t>
      </w:r>
      <w:proofErr w:type="gramStart"/>
      <w:r w:rsidR="0059514B">
        <w:rPr>
          <w:rFonts w:hint="eastAsia"/>
        </w:rPr>
        <w:t>排序值</w:t>
      </w:r>
      <w:proofErr w:type="gramEnd"/>
      <w:r w:rsidR="0059514B">
        <w:rPr>
          <w:rFonts w:hint="eastAsia"/>
        </w:rPr>
        <w:t>.</w:t>
      </w:r>
      <w:r w:rsidR="0059514B">
        <w:t xml:space="preserve"> </w:t>
      </w:r>
      <w:r w:rsidR="0059514B">
        <w:rPr>
          <w:rFonts w:hint="eastAsia"/>
        </w:rPr>
        <w:t>但Cheng等人仍然忽略了</w:t>
      </w:r>
      <w:commentRangeStart w:id="5"/>
      <w:r w:rsidR="0059514B">
        <w:rPr>
          <w:rFonts w:hint="eastAsia"/>
        </w:rPr>
        <w:t>节点在整个网络中的影响力</w:t>
      </w:r>
      <w:commentRangeEnd w:id="5"/>
      <w:r w:rsidR="0059514B">
        <w:rPr>
          <w:rStyle w:val="ab"/>
        </w:rPr>
        <w:commentReference w:id="5"/>
      </w:r>
      <w:r w:rsidR="0059514B">
        <w:rPr>
          <w:rFonts w:hint="eastAsia"/>
        </w:rPr>
        <w:t>.</w:t>
      </w:r>
      <w:r w:rsidR="0059514B">
        <w:t xml:space="preserve"> </w:t>
      </w:r>
    </w:p>
    <w:p w14:paraId="5ED209E9" w14:textId="2C9E2740" w:rsidR="0059514B" w:rsidRDefault="0059514B" w:rsidP="00E26C36">
      <w:pPr>
        <w:ind w:firstLine="420"/>
      </w:pPr>
      <w:r>
        <w:rPr>
          <w:rFonts w:hint="eastAsia"/>
        </w:rPr>
        <w:t>在文献[曹4</w:t>
      </w:r>
      <w:r>
        <w:t>1]</w:t>
      </w:r>
      <w:r>
        <w:rPr>
          <w:rFonts w:hint="eastAsia"/>
        </w:rPr>
        <w:t>中,</w:t>
      </w:r>
      <w:r>
        <w:t xml:space="preserve"> F</w:t>
      </w:r>
      <w:r>
        <w:rPr>
          <w:rFonts w:hint="eastAsia"/>
        </w:rPr>
        <w:t>eng等人引入新的节点拓扑属性提出了三种不同的节点排序方法,</w:t>
      </w:r>
      <w:r>
        <w:t xml:space="preserve"> </w:t>
      </w:r>
      <w:r>
        <w:rPr>
          <w:rFonts w:hint="eastAsia"/>
        </w:rPr>
        <w:t>但其本质仍然是</w:t>
      </w:r>
      <w:r w:rsidR="0032699B">
        <w:rPr>
          <w:rFonts w:hint="eastAsia"/>
        </w:rPr>
        <w:t>根据节点C</w:t>
      </w:r>
      <w:r w:rsidR="0032699B">
        <w:t xml:space="preserve">PU, </w:t>
      </w:r>
      <w:r w:rsidR="0032699B">
        <w:rPr>
          <w:rFonts w:hint="eastAsia"/>
        </w:rPr>
        <w:t>直连链路带宽和以及物理路径的中间节点数来确定节点的</w:t>
      </w:r>
      <w:proofErr w:type="gramStart"/>
      <w:r w:rsidR="0032699B">
        <w:rPr>
          <w:rFonts w:hint="eastAsia"/>
        </w:rPr>
        <w:t>排序值</w:t>
      </w:r>
      <w:proofErr w:type="gramEnd"/>
      <w:r w:rsidR="0032699B">
        <w:rPr>
          <w:rFonts w:hint="eastAsia"/>
        </w:rPr>
        <w:t>.</w:t>
      </w:r>
      <w:r w:rsidR="0032699B">
        <w:t xml:space="preserve"> </w:t>
      </w:r>
    </w:p>
    <w:p w14:paraId="4A548DDA" w14:textId="1115061C" w:rsidR="0032699B" w:rsidRDefault="0032699B" w:rsidP="00E26C36">
      <w:pPr>
        <w:ind w:firstLine="420"/>
      </w:pPr>
      <w:r>
        <w:rPr>
          <w:rFonts w:hint="eastAsia"/>
        </w:rPr>
        <w:t>而在文献[曹</w:t>
      </w:r>
      <w:r>
        <w:t>43]</w:t>
      </w:r>
      <w:r>
        <w:rPr>
          <w:rFonts w:hint="eastAsia"/>
        </w:rPr>
        <w:t>中,</w:t>
      </w:r>
      <w:r>
        <w:t xml:space="preserve"> Z</w:t>
      </w:r>
      <w:r>
        <w:rPr>
          <w:rFonts w:hint="eastAsia"/>
        </w:rPr>
        <w:t>hang等人将节点度属性和聚类系数作为节点排序的依据,</w:t>
      </w:r>
      <w:r>
        <w:t xml:space="preserve"> </w:t>
      </w:r>
      <w:r>
        <w:rPr>
          <w:rFonts w:hint="eastAsia"/>
        </w:rPr>
        <w:t>其余步骤与之前的算法相类似.</w:t>
      </w:r>
      <w:r>
        <w:t xml:space="preserve"> </w:t>
      </w:r>
      <w:r>
        <w:rPr>
          <w:rFonts w:hint="eastAsia"/>
        </w:rPr>
        <w:t>但节点度属性与聚类系数信息仍然属于局部拓扑属性,</w:t>
      </w:r>
      <w:r>
        <w:t xml:space="preserve"> </w:t>
      </w:r>
      <w:r>
        <w:rPr>
          <w:rFonts w:hint="eastAsia"/>
        </w:rPr>
        <w:t>忽略了全局拓扑属性.</w:t>
      </w:r>
      <w:r>
        <w:t xml:space="preserve"> </w:t>
      </w:r>
    </w:p>
    <w:p w14:paraId="6E982AB9" w14:textId="5EABF125" w:rsidR="0032699B" w:rsidRDefault="0032699B" w:rsidP="00E26C36">
      <w:pPr>
        <w:ind w:firstLine="420"/>
      </w:pPr>
    </w:p>
    <w:p w14:paraId="054EEEB0" w14:textId="087DEE19" w:rsidR="0032699B" w:rsidRDefault="0032699B" w:rsidP="00E26C36">
      <w:pPr>
        <w:ind w:firstLine="420"/>
      </w:pPr>
      <w:r>
        <w:rPr>
          <w:rFonts w:hint="eastAsia"/>
        </w:rPr>
        <w:t>其他文献:</w:t>
      </w:r>
    </w:p>
    <w:p w14:paraId="6223D885" w14:textId="1436634D" w:rsidR="0032699B" w:rsidRDefault="0032699B" w:rsidP="00E26C36">
      <w:pPr>
        <w:ind w:firstLine="420"/>
      </w:pPr>
    </w:p>
    <w:p w14:paraId="591EE360" w14:textId="66C03616" w:rsidR="009944FA" w:rsidRDefault="009944FA" w:rsidP="005D32AE"/>
    <w:p w14:paraId="0F0CE550" w14:textId="30630FDC" w:rsidR="009944FA" w:rsidRDefault="00945A87" w:rsidP="00D87008">
      <w:pPr>
        <w:ind w:firstLine="420"/>
      </w:pPr>
      <w:commentRangeStart w:id="6"/>
      <w:r>
        <w:rPr>
          <w:rFonts w:hint="eastAsia"/>
        </w:rPr>
        <w:lastRenderedPageBreak/>
        <w:t>综上所述,</w:t>
      </w:r>
      <w:commentRangeEnd w:id="6"/>
      <w:r w:rsidR="005D32AE">
        <w:rPr>
          <w:rStyle w:val="ab"/>
        </w:rPr>
        <w:commentReference w:id="6"/>
      </w:r>
      <w:r>
        <w:t xml:space="preserve"> </w:t>
      </w:r>
      <w:r>
        <w:rPr>
          <w:rFonts w:hint="eastAsia"/>
        </w:rPr>
        <w:t>现阶段大多数启发式虚拟网络映射算法采用的节点排序方法还是基于静态的网络拓扑与网络资源,</w:t>
      </w:r>
      <w:r>
        <w:t xml:space="preserve"> </w:t>
      </w:r>
      <w:commentRangeStart w:id="7"/>
      <w:r>
        <w:rPr>
          <w:rFonts w:hint="eastAsia"/>
        </w:rPr>
        <w:t>忽略了网络负载变化对节点重要性的影响</w:t>
      </w:r>
      <w:commentRangeEnd w:id="7"/>
      <w:r w:rsidR="00A62E65">
        <w:rPr>
          <w:rStyle w:val="ab"/>
        </w:rPr>
        <w:commentReference w:id="7"/>
      </w:r>
      <w:r>
        <w:rPr>
          <w:rFonts w:hint="eastAsia"/>
        </w:rPr>
        <w:t>.</w:t>
      </w:r>
    </w:p>
    <w:p w14:paraId="518C38B9" w14:textId="47D9EBC3" w:rsidR="009944FA" w:rsidRDefault="009944FA" w:rsidP="009944FA">
      <w:pPr>
        <w:pStyle w:val="1"/>
        <w:numPr>
          <w:ilvl w:val="0"/>
          <w:numId w:val="5"/>
        </w:numPr>
        <w:jc w:val="center"/>
      </w:pPr>
      <w:r>
        <w:rPr>
          <w:rFonts w:hint="eastAsia"/>
        </w:rPr>
        <w:t>相关知识</w:t>
      </w:r>
    </w:p>
    <w:p w14:paraId="70632A79" w14:textId="007BE917" w:rsidR="00A925A5" w:rsidRDefault="00B91E79" w:rsidP="00732705">
      <w:pPr>
        <w:ind w:firstLine="420"/>
      </w:pPr>
      <w:r>
        <w:rPr>
          <w:rFonts w:hint="eastAsia"/>
        </w:rPr>
        <w:t>本节</w:t>
      </w:r>
      <w:r w:rsidR="00732705">
        <w:rPr>
          <w:rFonts w:hint="eastAsia"/>
        </w:rPr>
        <w:t>由两部分内容组成,</w:t>
      </w:r>
      <w:r w:rsidR="00732705">
        <w:t xml:space="preserve"> </w:t>
      </w:r>
      <w:r w:rsidR="00732705">
        <w:rPr>
          <w:rFonts w:hint="eastAsia"/>
        </w:rPr>
        <w:t>第一部分介绍</w:t>
      </w:r>
      <w:r w:rsidR="00A925A5">
        <w:rPr>
          <w:rFonts w:hint="eastAsia"/>
        </w:rPr>
        <w:t>V</w:t>
      </w:r>
      <w:r w:rsidR="00A925A5">
        <w:t>NE</w:t>
      </w:r>
      <w:r>
        <w:rPr>
          <w:rFonts w:hint="eastAsia"/>
        </w:rPr>
        <w:t>虚拟网络映射问题模型</w:t>
      </w:r>
      <w:r w:rsidR="00732705">
        <w:rPr>
          <w:rFonts w:hint="eastAsia"/>
        </w:rPr>
        <w:t>的建立</w:t>
      </w:r>
      <w:r>
        <w:rPr>
          <w:rFonts w:hint="eastAsia"/>
        </w:rPr>
        <w:t>,</w:t>
      </w:r>
      <w:r>
        <w:t xml:space="preserve"> </w:t>
      </w:r>
      <w:r w:rsidR="00A925A5">
        <w:rPr>
          <w:rFonts w:hint="eastAsia"/>
        </w:rPr>
        <w:t>虚拟网络映射</w:t>
      </w:r>
      <w:r w:rsidR="00732705">
        <w:rPr>
          <w:rFonts w:hint="eastAsia"/>
        </w:rPr>
        <w:t>过程</w:t>
      </w:r>
      <w:r w:rsidR="00757913">
        <w:rPr>
          <w:rFonts w:hint="eastAsia"/>
        </w:rPr>
        <w:t>以及相关评价指标</w:t>
      </w:r>
      <w:r w:rsidR="00A925A5">
        <w:rPr>
          <w:rFonts w:hint="eastAsia"/>
        </w:rPr>
        <w:t>;</w:t>
      </w:r>
      <w:r w:rsidR="00A925A5">
        <w:t xml:space="preserve"> </w:t>
      </w:r>
      <w:r w:rsidR="00732705">
        <w:rPr>
          <w:rFonts w:hint="eastAsia"/>
        </w:rPr>
        <w:t>第二部分详细介绍广义网络温度的相关内容,</w:t>
      </w:r>
      <w:r w:rsidR="00732705">
        <w:t xml:space="preserve"> </w:t>
      </w:r>
      <w:r w:rsidR="00732705">
        <w:rPr>
          <w:rFonts w:hint="eastAsia"/>
        </w:rPr>
        <w:t>包括:</w:t>
      </w:r>
      <w:r w:rsidR="00732705">
        <w:t xml:space="preserve"> </w:t>
      </w:r>
      <w:r w:rsidR="00732705">
        <w:rPr>
          <w:rFonts w:hint="eastAsia"/>
        </w:rPr>
        <w:t>流量矩阵的定义,</w:t>
      </w:r>
      <w:r w:rsidR="00732705">
        <w:t xml:space="preserve"> </w:t>
      </w:r>
      <w:r w:rsidR="00732705">
        <w:rPr>
          <w:rFonts w:hint="eastAsia"/>
        </w:rPr>
        <w:t>三种网络熵的定义与性质,</w:t>
      </w:r>
      <w:r w:rsidR="00732705">
        <w:t xml:space="preserve"> </w:t>
      </w:r>
      <w:r w:rsidR="00732705">
        <w:rPr>
          <w:rFonts w:hint="eastAsia"/>
        </w:rPr>
        <w:t>最后介绍广义网络的定义与计算方法.</w:t>
      </w:r>
      <w:r w:rsidR="00732705">
        <w:t xml:space="preserve"> </w:t>
      </w:r>
    </w:p>
    <w:p w14:paraId="0BADE33A" w14:textId="6BBD702E" w:rsidR="00334A6D" w:rsidRDefault="00DE6CF7" w:rsidP="00DE6CF7">
      <w:pPr>
        <w:pStyle w:val="2"/>
      </w:pPr>
      <w:r>
        <w:rPr>
          <w:rFonts w:hint="eastAsia"/>
        </w:rPr>
        <w:t>3</w:t>
      </w:r>
      <w:r>
        <w:t xml:space="preserve">.2 </w:t>
      </w:r>
      <w:r w:rsidR="004724C5">
        <w:rPr>
          <w:rFonts w:hint="eastAsia"/>
        </w:rPr>
        <w:t>虚拟网络映射问题</w:t>
      </w:r>
    </w:p>
    <w:p w14:paraId="63D89C92" w14:textId="641709FE" w:rsidR="00676A20" w:rsidRPr="000C60A0" w:rsidRDefault="004724C5" w:rsidP="000C60A0">
      <w:pPr>
        <w:ind w:firstLine="420"/>
      </w:pPr>
      <w:r>
        <w:rPr>
          <w:rFonts w:hint="eastAsia"/>
        </w:rPr>
        <w:t>本节</w:t>
      </w:r>
      <w:r w:rsidR="00CB1816">
        <w:rPr>
          <w:rFonts w:hint="eastAsia"/>
        </w:rPr>
        <w:t>介绍</w:t>
      </w:r>
      <w:r>
        <w:rPr>
          <w:rFonts w:hint="eastAsia"/>
        </w:rPr>
        <w:t>虚拟网络映射问题</w:t>
      </w:r>
      <w:r w:rsidR="00AA7378">
        <w:rPr>
          <w:rFonts w:hint="eastAsia"/>
        </w:rPr>
        <w:t>,</w:t>
      </w:r>
      <w:r w:rsidR="00AA7378">
        <w:t xml:space="preserve"> </w:t>
      </w:r>
      <w:r w:rsidR="00AA7378">
        <w:rPr>
          <w:rFonts w:hint="eastAsia"/>
        </w:rPr>
        <w:t>包括:</w:t>
      </w:r>
      <w:r w:rsidR="00AA7378">
        <w:t xml:space="preserve"> </w:t>
      </w:r>
      <w:r w:rsidR="000E0D2D">
        <w:rPr>
          <w:rFonts w:hint="eastAsia"/>
        </w:rPr>
        <w:t>网络</w:t>
      </w:r>
      <w:r w:rsidR="00AA7378">
        <w:rPr>
          <w:rFonts w:hint="eastAsia"/>
        </w:rPr>
        <w:t>模型的建立,</w:t>
      </w:r>
      <w:r w:rsidR="00AA7378">
        <w:t xml:space="preserve"> </w:t>
      </w:r>
      <w:r w:rsidR="00AA7378">
        <w:rPr>
          <w:rFonts w:hint="eastAsia"/>
        </w:rPr>
        <w:t>虚拟网络映射流程以及</w:t>
      </w:r>
      <w:r w:rsidR="00822F12">
        <w:rPr>
          <w:rFonts w:hint="eastAsia"/>
        </w:rPr>
        <w:t>相关</w:t>
      </w:r>
      <w:r w:rsidR="00AA7378">
        <w:rPr>
          <w:rFonts w:hint="eastAsia"/>
        </w:rPr>
        <w:t>评价指标.</w:t>
      </w:r>
      <w:r w:rsidR="00AA7378">
        <w:t xml:space="preserve"> </w:t>
      </w:r>
    </w:p>
    <w:p w14:paraId="13E40584" w14:textId="2EACC470" w:rsidR="004724C5" w:rsidRDefault="004724C5" w:rsidP="00DE6CF7">
      <w:pPr>
        <w:pStyle w:val="3"/>
      </w:pPr>
      <w:r>
        <w:rPr>
          <w:rFonts w:hint="eastAsia"/>
        </w:rPr>
        <w:t>3</w:t>
      </w:r>
      <w:r>
        <w:t xml:space="preserve">.1.1 </w:t>
      </w:r>
      <w:r>
        <w:rPr>
          <w:rFonts w:hint="eastAsia"/>
        </w:rPr>
        <w:t>底层网络</w:t>
      </w:r>
    </w:p>
    <w:p w14:paraId="576DB8D2" w14:textId="2F3F78A0" w:rsidR="00334A6D" w:rsidRDefault="00334A6D" w:rsidP="00903F94">
      <w:pPr>
        <w:ind w:firstLine="420"/>
      </w:pPr>
      <w:r>
        <w:rPr>
          <w:rFonts w:hint="eastAsia"/>
        </w:rPr>
        <w:t>底层网络可以用</w:t>
      </w:r>
      <w:proofErr w:type="gramStart"/>
      <w:r>
        <w:rPr>
          <w:rFonts w:hint="eastAsia"/>
        </w:rPr>
        <w:t>一个带权无</w:t>
      </w:r>
      <w:proofErr w:type="gramEnd"/>
      <w:r>
        <w:rPr>
          <w:rFonts w:hint="eastAsia"/>
        </w:rPr>
        <w:t>向全连通图</w:t>
      </w:r>
      <m:oMath>
        <m:sSub>
          <m:sSubPr>
            <m:ctrlPr>
              <w:rPr>
                <w:rFonts w:ascii="Cambria Math" w:hAnsi="Cambria Math"/>
                <w:i/>
              </w:rPr>
            </m:ctrlPr>
          </m:sSubPr>
          <m:e>
            <m:r>
              <w:rPr>
                <w:rFonts w:ascii="Cambria Math" w:hAnsi="Cambria Math"/>
              </w:rPr>
              <m:t>G</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P</m:t>
            </m:r>
          </m:e>
          <m:sub>
            <m:r>
              <w:rPr>
                <w:rFonts w:ascii="Cambria Math" w:hAnsi="Cambria Math" w:hint="eastAsia"/>
              </w:rPr>
              <m:t>S</m:t>
            </m:r>
          </m:sub>
        </m:sSub>
        <m:r>
          <w:rPr>
            <w:rFonts w:ascii="Cambria Math" w:hAnsi="Cambria Math"/>
          </w:rPr>
          <m:t>)</m:t>
        </m:r>
      </m:oMath>
      <w:r>
        <w:rPr>
          <w:rFonts w:hint="eastAsia"/>
        </w:rPr>
        <w:t>，其中，</w:t>
      </w:r>
      <w:r w:rsidR="004724C5">
        <w:rPr>
          <w:rFonts w:hint="eastAsia"/>
        </w:rPr>
        <w:t>下标</w:t>
      </w:r>
      <w:proofErr w:type="gramStart"/>
      <w:r w:rsidR="005811AE">
        <w:t>”</w:t>
      </w:r>
      <w:proofErr w:type="gramEnd"/>
      <w:r w:rsidR="00246BA7">
        <w:rPr>
          <w:rFonts w:hint="eastAsia"/>
        </w:rPr>
        <w:t>S</w:t>
      </w:r>
      <w:proofErr w:type="gramStart"/>
      <w:r w:rsidR="005811AE">
        <w:t>”</w:t>
      </w:r>
      <w:proofErr w:type="gramEnd"/>
      <w:r w:rsidR="004724C5">
        <w:rPr>
          <w:rFonts w:hint="eastAsia"/>
        </w:rPr>
        <w:t>是</w:t>
      </w:r>
      <w:proofErr w:type="gramStart"/>
      <w:r w:rsidR="004724C5">
        <w:t>”</w:t>
      </w:r>
      <w:proofErr w:type="gramEnd"/>
      <w:r w:rsidR="00246BA7">
        <w:rPr>
          <w:rFonts w:hint="eastAsia"/>
        </w:rPr>
        <w:t>S</w:t>
      </w:r>
      <w:r w:rsidR="005811AE">
        <w:rPr>
          <w:rFonts w:hint="eastAsia"/>
        </w:rPr>
        <w:t>ubstrate</w:t>
      </w:r>
      <w:proofErr w:type="gramStart"/>
      <w:r w:rsidR="004724C5">
        <w:t>”</w:t>
      </w:r>
      <w:proofErr w:type="gramEnd"/>
      <w:r w:rsidR="004724C5">
        <w:rPr>
          <w:rFonts w:hint="eastAsia"/>
        </w:rPr>
        <w:t>的首字母,</w:t>
      </w:r>
      <w:r w:rsidR="004724C5">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Pr>
          <w:rFonts w:hint="eastAsia"/>
        </w:rPr>
        <w:t>分别代表底层网络</w:t>
      </w:r>
      <w:r w:rsidR="004724C5">
        <w:rPr>
          <w:rFonts w:hint="eastAsia"/>
        </w:rPr>
        <w:t>物理</w:t>
      </w:r>
      <w:r>
        <w:rPr>
          <w:rFonts w:hint="eastAsia"/>
        </w:rPr>
        <w:t>节点集合与</w:t>
      </w:r>
      <w:r w:rsidR="004724C5">
        <w:rPr>
          <w:rFonts w:hint="eastAsia"/>
        </w:rPr>
        <w:t>物理</w:t>
      </w:r>
      <w:r>
        <w:rPr>
          <w:rFonts w:hint="eastAsia"/>
        </w:rPr>
        <w:t>链路集合，</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m:t>
        </m:r>
      </m:oMath>
      <w:r>
        <w:rPr>
          <w:rFonts w:hint="eastAsia"/>
        </w:rPr>
        <w:t>分别代表的是底层网络中的节点和链路数量</w:t>
      </w:r>
      <w:r>
        <w:t>.</w:t>
      </w:r>
      <w:r w:rsidR="005811AE">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N</m:t>
            </m:r>
          </m:sup>
        </m:sSubSup>
      </m:oMath>
      <w:r w:rsidR="005811AE">
        <w:rPr>
          <w:rFonts w:hint="eastAsia"/>
        </w:rPr>
        <w:t>和</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L</m:t>
            </m:r>
          </m:sup>
        </m:sSubSup>
      </m:oMath>
      <w:r w:rsidR="005811AE">
        <w:rPr>
          <w:rFonts w:hint="eastAsia"/>
        </w:rPr>
        <w:t>分别表示底层网络节点和链路的</w:t>
      </w:r>
      <w:r w:rsidR="008F7EA0">
        <w:rPr>
          <w:rFonts w:hint="eastAsia"/>
        </w:rPr>
        <w:t>相关</w:t>
      </w:r>
      <w:r w:rsidR="005811AE">
        <w:rPr>
          <w:rFonts w:hint="eastAsia"/>
        </w:rPr>
        <w:t>属性,</w:t>
      </w:r>
      <w:r w:rsidR="005811AE">
        <w:t xml:space="preserve"> </w:t>
      </w:r>
      <w:r w:rsidR="005811AE">
        <w:rPr>
          <w:rFonts w:hint="eastAsia"/>
        </w:rPr>
        <w:t>节点属性包括:</w:t>
      </w:r>
      <w:r w:rsidR="005811AE">
        <w:t xml:space="preserve"> </w:t>
      </w:r>
      <w:r w:rsidR="005811AE">
        <w:rPr>
          <w:rFonts w:hint="eastAsia"/>
        </w:rPr>
        <w:t>计算能力,</w:t>
      </w:r>
      <w:r w:rsidR="005811AE">
        <w:t xml:space="preserve"> </w:t>
      </w:r>
      <w:r w:rsidR="005811AE">
        <w:rPr>
          <w:rFonts w:hint="eastAsia"/>
        </w:rPr>
        <w:t>内存大小,</w:t>
      </w:r>
      <w:r w:rsidR="005811AE">
        <w:t xml:space="preserve"> </w:t>
      </w:r>
      <w:r w:rsidR="005811AE">
        <w:rPr>
          <w:rFonts w:hint="eastAsia"/>
        </w:rPr>
        <w:t>地理位置等,</w:t>
      </w:r>
      <w:r w:rsidR="005811AE">
        <w:t xml:space="preserve"> </w:t>
      </w:r>
      <w:r w:rsidR="005811AE">
        <w:rPr>
          <w:rFonts w:hint="eastAsia"/>
        </w:rPr>
        <w:t>链路属性则包括:</w:t>
      </w:r>
      <w:r w:rsidR="005811AE">
        <w:t xml:space="preserve"> </w:t>
      </w:r>
      <w:r w:rsidR="005811AE">
        <w:rPr>
          <w:rFonts w:hint="eastAsia"/>
        </w:rPr>
        <w:t>带宽容量,</w:t>
      </w:r>
      <w:r w:rsidR="005811AE">
        <w:t xml:space="preserve"> </w:t>
      </w:r>
      <w:r w:rsidR="005811AE">
        <w:rPr>
          <w:rFonts w:hint="eastAsia"/>
        </w:rPr>
        <w:t>传输延迟等.</w:t>
      </w:r>
      <w:r w:rsidR="005811AE">
        <w:t xml:space="preserve"> </w:t>
      </w:r>
      <w:r w:rsidR="005811AE">
        <w:rPr>
          <w:rFonts w:hint="eastAsia"/>
        </w:rPr>
        <w:t>与大多数先前研究相同,</w:t>
      </w:r>
      <w:r w:rsidR="005811AE">
        <w:t xml:space="preserve"> </w:t>
      </w:r>
      <w:r w:rsidR="005811AE">
        <w:rPr>
          <w:rFonts w:hint="eastAsia"/>
        </w:rPr>
        <w:t>文本将C</w:t>
      </w:r>
      <w:r w:rsidR="005811AE">
        <w:t>PU</w:t>
      </w:r>
      <w:r w:rsidR="005811AE">
        <w:rPr>
          <w:rFonts w:hint="eastAsia"/>
        </w:rPr>
        <w:t>计算能力和地理位置限制作为节点属性,</w:t>
      </w:r>
      <w:r w:rsidR="005811AE">
        <w:t xml:space="preserve"> </w:t>
      </w:r>
      <w:r w:rsidR="005811AE">
        <w:rPr>
          <w:rFonts w:hint="eastAsia"/>
        </w:rPr>
        <w:t>将带宽容量作为链路属性</w:t>
      </w:r>
      <w:r w:rsidR="005811AE">
        <w:t xml:space="preserve">. </w:t>
      </w:r>
      <w:r w:rsidR="00903F94">
        <w:rPr>
          <w:rFonts w:hint="eastAsia"/>
        </w:rPr>
        <w:t>另外,</w:t>
      </w:r>
      <w:r w:rsidR="00903F94">
        <w:t xml:space="preserve"> </w:t>
      </w:r>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S</m:t>
            </m:r>
          </m:sub>
        </m:sSub>
      </m:oMath>
      <w:r w:rsidR="00903F94">
        <w:rPr>
          <w:rFonts w:hint="eastAsia"/>
        </w:rPr>
        <w:t>表示底层网络中无环路径的集合.</w:t>
      </w:r>
      <w:r w:rsidR="00903F94">
        <w:t xml:space="preserve"> </w:t>
      </w:r>
    </w:p>
    <w:p w14:paraId="33E849BF" w14:textId="7F76165C" w:rsidR="00A04C7D" w:rsidRDefault="00334A6D" w:rsidP="00F435D2">
      <w:pPr>
        <w:ind w:firstLine="420"/>
      </w:pPr>
      <w:commentRangeStart w:id="8"/>
      <w:r>
        <w:rPr>
          <w:rFonts w:hint="eastAsia"/>
        </w:rPr>
        <w:t>如图2</w:t>
      </w:r>
      <w:r>
        <w:t>.2(</w:t>
      </w:r>
      <w:r>
        <w:rPr>
          <w:rFonts w:hint="eastAsia"/>
        </w:rPr>
        <w:t>a</w:t>
      </w:r>
      <w:r>
        <w:t>)</w:t>
      </w:r>
      <w:r>
        <w:rPr>
          <w:rFonts w:hint="eastAsia"/>
        </w:rPr>
        <w:t>所示，底层网络具有8个节点和1</w:t>
      </w:r>
      <w:r>
        <w:t>3</w:t>
      </w:r>
      <w:r>
        <w:rPr>
          <w:rFonts w:hint="eastAsia"/>
        </w:rPr>
        <w:t>条链路，节点和链路旁的数字分别代表节点和链路所具有的计算和带宽资源.</w:t>
      </w:r>
      <w:commentRangeEnd w:id="8"/>
      <w:r w:rsidR="00F435D2">
        <w:rPr>
          <w:rStyle w:val="ab"/>
        </w:rPr>
        <w:commentReference w:id="8"/>
      </w:r>
    </w:p>
    <w:p w14:paraId="00C192B6" w14:textId="1A88F1A2" w:rsidR="00334A6D" w:rsidRDefault="00A04C7D" w:rsidP="00DE6CF7">
      <w:pPr>
        <w:pStyle w:val="3"/>
      </w:pPr>
      <w:r>
        <w:rPr>
          <w:rFonts w:hint="eastAsia"/>
        </w:rPr>
        <w:t>3</w:t>
      </w:r>
      <w:r>
        <w:t>.1.2</w:t>
      </w:r>
      <w:r w:rsidR="00334A6D">
        <w:rPr>
          <w:rFonts w:hint="eastAsia"/>
        </w:rPr>
        <w:t>虚拟网络模型</w:t>
      </w:r>
    </w:p>
    <w:p w14:paraId="085FD3F5" w14:textId="624EB234" w:rsidR="00140CBB" w:rsidRPr="005D1799" w:rsidRDefault="00334A6D" w:rsidP="00334A6D">
      <w:r>
        <w:tab/>
      </w:r>
      <w:r>
        <w:rPr>
          <w:rFonts w:hint="eastAsia"/>
        </w:rPr>
        <w:t>与底层网络类似</w:t>
      </w:r>
      <w:r>
        <w:t>，</w:t>
      </w:r>
      <w:r>
        <w:rPr>
          <w:rFonts w:hint="eastAsia"/>
        </w:rPr>
        <w:t>虚拟网络也是由虚拟化后的虚拟节点通过虚拟链路连接组成，同样</w:t>
      </w:r>
      <w:r w:rsidR="00AA06A6">
        <w:rPr>
          <w:rFonts w:hint="eastAsia"/>
        </w:rPr>
        <w:t>可以</w:t>
      </w:r>
      <w:proofErr w:type="gramStart"/>
      <w:r>
        <w:rPr>
          <w:rFonts w:hint="eastAsia"/>
        </w:rPr>
        <w:t>用带权无</w:t>
      </w:r>
      <w:proofErr w:type="gramEnd"/>
      <w:r>
        <w:rPr>
          <w:rFonts w:hint="eastAsia"/>
        </w:rPr>
        <w:t>向全连通图表示</w:t>
      </w:r>
      <w:r w:rsidR="003F4AF9">
        <w:rPr>
          <w:rFonts w:hint="eastAsia"/>
        </w:rPr>
        <w:t>:</w:t>
      </w:r>
      <w:r w:rsidR="003F4AF9">
        <w:t xml:space="preserve"> </w:t>
      </w:r>
      <m:oMath>
        <m:sSub>
          <m:sSubPr>
            <m:ctrlPr>
              <w:rPr>
                <w:rFonts w:ascii="Cambria Math" w:hAnsi="Cambria Math"/>
                <w:i/>
              </w:rPr>
            </m:ctrlPr>
          </m:sSubPr>
          <m:e>
            <m:r>
              <w:rPr>
                <w:rFonts w:ascii="Cambria Math" w:hAnsi="Cambria Math"/>
              </w:rPr>
              <m:t>G</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N</m:t>
            </m:r>
          </m:sup>
        </m:sSubSup>
        <m:r>
          <w:rPr>
            <w:rFonts w:ascii="Cambria Math" w:hAnsi="Cambria Math"/>
          </w:rPr>
          <m:t xml:space="preserve">, </m:t>
        </m:r>
        <m:sSubSup>
          <m:sSubSupPr>
            <m:ctrlPr>
              <w:rPr>
                <w:rFonts w:ascii="Cambria Math" w:hAnsi="Cambria Math"/>
                <w:i/>
              </w:rPr>
            </m:ctrlPr>
          </m:sSubSupPr>
          <m:e>
            <m:r>
              <w:rPr>
                <w:rFonts w:ascii="Cambria Math" w:hAnsi="Cambria Math" w:hint="eastAsia"/>
              </w:rPr>
              <m:t>A</m:t>
            </m:r>
          </m:e>
          <m:sub>
            <m:r>
              <w:rPr>
                <w:rFonts w:ascii="Cambria Math" w:hAnsi="Cambria Math" w:hint="eastAsia"/>
              </w:rPr>
              <m:t>V</m:t>
            </m:r>
          </m:sub>
          <m:sup>
            <m:r>
              <w:rPr>
                <w:rFonts w:ascii="Cambria Math" w:hAnsi="Cambria Math" w:hint="eastAsia"/>
              </w:rPr>
              <m:t>L</m:t>
            </m:r>
          </m:sup>
        </m:sSubSup>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a</m:t>
            </m:r>
          </m:sub>
        </m:sSub>
        <m:r>
          <w:rPr>
            <w:rFonts w:ascii="Cambria Math" w:hAnsi="Cambria Math"/>
          </w:rPr>
          <m:t xml:space="preserve">, </m:t>
        </m:r>
        <m:sSub>
          <m:sSubPr>
            <m:ctrlPr>
              <w:rPr>
                <w:rFonts w:ascii="Cambria Math" w:hAnsi="Cambria Math"/>
                <w:i/>
              </w:rPr>
            </m:ctrlPr>
          </m:sSubPr>
          <m:e>
            <m:r>
              <w:rPr>
                <w:rFonts w:ascii="Cambria Math" w:hAnsi="Cambria Math" w:hint="eastAsia"/>
              </w:rPr>
              <m:t>T</m:t>
            </m:r>
          </m:e>
          <m:sub>
            <m:r>
              <w:rPr>
                <w:rFonts w:ascii="Cambria Math" w:hAnsi="Cambria Math" w:hint="eastAsia"/>
              </w:rPr>
              <m:t>d</m:t>
            </m:r>
          </m:sub>
        </m:sSub>
        <m:r>
          <w:rPr>
            <w:rFonts w:ascii="Cambria Math" w:hAnsi="Cambria Math"/>
          </w:rPr>
          <m:t xml:space="preserve">, </m:t>
        </m:r>
        <m:r>
          <w:rPr>
            <w:rFonts w:ascii="Cambria Math" w:hAnsi="Cambria Math" w:hint="eastAsia"/>
          </w:rPr>
          <m:t>R</m:t>
        </m:r>
        <m:r>
          <w:rPr>
            <w:rFonts w:ascii="Cambria Math" w:hAnsi="Cambria Math"/>
          </w:rPr>
          <m:t>)</m:t>
        </m:r>
      </m:oMath>
      <w:r>
        <w:t>.</w:t>
      </w:r>
      <w:r w:rsidR="00743579">
        <w:t xml:space="preserve"> </w:t>
      </w: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Pr>
          <w:rFonts w:hint="eastAsia"/>
        </w:rPr>
        <w:t>和</w:t>
      </w:r>
      <m:oMath>
        <m:sSub>
          <m:sSubPr>
            <m:ctrlPr>
              <w:rPr>
                <w:rFonts w:ascii="Cambria Math" w:hAnsi="Cambria Math"/>
                <w:i/>
              </w:rPr>
            </m:ctrlPr>
          </m:sSubPr>
          <m:e>
            <m:r>
              <w:rPr>
                <w:rFonts w:ascii="Cambria Math" w:hAnsi="Cambria Math"/>
              </w:rPr>
              <m:t>L</m:t>
            </m:r>
          </m:e>
          <m:sub>
            <m:r>
              <w:rPr>
                <w:rFonts w:ascii="Cambria Math" w:hAnsi="Cambria Math"/>
              </w:rPr>
              <m:t>V</m:t>
            </m:r>
          </m:sub>
        </m:sSub>
      </m:oMath>
      <w:r>
        <w:rPr>
          <w:rFonts w:hint="eastAsia"/>
        </w:rPr>
        <w:t>分别代表虚拟网络中的虚拟节点和虚拟链路，而</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oMath>
      <w:r>
        <w:rPr>
          <w:rFonts w:hint="eastAsia"/>
        </w:rPr>
        <w:t>和</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oMath>
      <w:r>
        <w:rPr>
          <w:rFonts w:hint="eastAsia"/>
        </w:rPr>
        <w:t>则分别代表虚拟节点和虚拟链路的数量</w:t>
      </w:r>
      <w:r>
        <w:t>.</w:t>
      </w:r>
      <w:r w:rsidR="00140CBB">
        <w:t xml:space="preserve"> </w:t>
      </w:r>
      <w:r w:rsidR="00140CBB">
        <w:rPr>
          <w:rFonts w:hint="eastAsia"/>
        </w:rPr>
        <w:t>虚拟节点和虚拟链路分别附带有以</w:t>
      </w:r>
      <m:oMath>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hint="eastAsia"/>
              </w:rPr>
              <m:t>V</m:t>
            </m:r>
          </m:sub>
          <m:sup>
            <m:r>
              <w:rPr>
                <w:rFonts w:ascii="Cambria Math" w:hAnsi="Cambria Math"/>
              </w:rPr>
              <m:t>N</m:t>
            </m:r>
          </m:sup>
        </m:sSubSup>
      </m:oMath>
      <w:r w:rsidR="00140CBB">
        <w:rPr>
          <w:rFonts w:hint="eastAsia"/>
        </w:rPr>
        <w:t>表示的C</w:t>
      </w:r>
      <w:r w:rsidR="00140CBB">
        <w:t>PU</w:t>
      </w:r>
      <w:r w:rsidR="00140CBB">
        <w:rPr>
          <w:rFonts w:hint="eastAsia"/>
        </w:rPr>
        <w:t>需求,</w:t>
      </w:r>
      <w:r w:rsidR="00140CBB">
        <w:t xml:space="preserve"> </w:t>
      </w:r>
      <w:r w:rsidR="00140CBB">
        <w:rPr>
          <w:rFonts w:hint="eastAsia"/>
        </w:rPr>
        <w:t>地理位置需求和以</w:t>
      </w:r>
      <m:oMath>
        <m:sSubSup>
          <m:sSubSupPr>
            <m:ctrlPr>
              <w:rPr>
                <w:rFonts w:ascii="Cambria Math" w:hAnsi="Cambria Math"/>
                <w:i/>
              </w:rPr>
            </m:ctrlPr>
          </m:sSubSupPr>
          <m:e>
            <m:r>
              <w:rPr>
                <w:rFonts w:ascii="Cambria Math" w:hAnsi="Cambria Math"/>
              </w:rPr>
              <m:t>A</m:t>
            </m:r>
          </m:e>
          <m:sub>
            <m:r>
              <w:rPr>
                <w:rFonts w:ascii="Cambria Math" w:hAnsi="Cambria Math"/>
              </w:rPr>
              <m:t>V</m:t>
            </m:r>
          </m:sub>
          <m:sup>
            <m:r>
              <w:rPr>
                <w:rFonts w:ascii="Cambria Math" w:hAnsi="Cambria Math"/>
              </w:rPr>
              <m:t>L</m:t>
            </m:r>
          </m:sup>
        </m:sSubSup>
      </m:oMath>
      <w:r w:rsidR="00140CBB">
        <w:rPr>
          <w:rFonts w:hint="eastAsia"/>
        </w:rPr>
        <w:t>表示的带宽容量需求.</w:t>
      </w:r>
      <w:r w:rsidR="00140CBB">
        <w:t xml:space="preserve"> </w:t>
      </w:r>
      <w:r w:rsidR="00140CBB">
        <w:rPr>
          <w:rFonts w:hint="eastAsia"/>
        </w:rPr>
        <w:t>除此之外,</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sidR="00140CBB">
        <w:rPr>
          <w:rFonts w:hint="eastAsia"/>
        </w:rPr>
        <w:t>表示虚拟网络请求的到达时间,</w:t>
      </w:r>
      <w:r w:rsidR="00140CBB">
        <w:t xml:space="preserve"> </w:t>
      </w:r>
      <w:r w:rsidR="00140CBB">
        <w:rPr>
          <w:rFonts w:hint="eastAsia"/>
        </w:rPr>
        <w:t>用</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sidR="00140CBB">
        <w:rPr>
          <w:rFonts w:hint="eastAsia"/>
        </w:rPr>
        <w:t>表示虚拟网络请求的持续时间</w:t>
      </w:r>
      <w:r w:rsidR="00140CBB">
        <w:t xml:space="preserve">. </w:t>
      </w:r>
      <w:r w:rsidR="00140CBB">
        <w:rPr>
          <w:rFonts w:hint="eastAsia"/>
        </w:rPr>
        <w:t>当收到一个虚拟网络请求</w:t>
      </w:r>
      <w:r w:rsidR="005D1799">
        <w:rPr>
          <w:rFonts w:hint="eastAsia"/>
        </w:rPr>
        <w:t>时</w:t>
      </w:r>
      <w:r w:rsidR="00140CBB">
        <w:rPr>
          <w:rFonts w:hint="eastAsia"/>
        </w:rPr>
        <w:t>,</w:t>
      </w:r>
      <w:r w:rsidR="00140CBB">
        <w:t xml:space="preserve"> </w:t>
      </w:r>
      <w:r w:rsidR="001F24C5">
        <w:rPr>
          <w:rFonts w:hint="eastAsia"/>
        </w:rPr>
        <w:t>需要为其分配底层网络资源</w:t>
      </w:r>
      <w:r w:rsidR="001F24C5">
        <w:t xml:space="preserve">. </w:t>
      </w:r>
      <w:r w:rsidR="001F24C5">
        <w:rPr>
          <w:rFonts w:hint="eastAsia"/>
        </w:rPr>
        <w:t>如果当前底层网络能够满足该虚拟网络请求的各项需求和约束条件,</w:t>
      </w:r>
      <w:r w:rsidR="001F24C5">
        <w:t xml:space="preserve"> </w:t>
      </w:r>
      <w:r w:rsidR="001F24C5">
        <w:rPr>
          <w:rFonts w:hint="eastAsia"/>
        </w:rPr>
        <w:t>就接受该请求,</w:t>
      </w:r>
      <w:r w:rsidR="001F24C5">
        <w:t xml:space="preserve"> </w:t>
      </w:r>
      <w:proofErr w:type="gramStart"/>
      <w:r w:rsidR="001F24C5">
        <w:rPr>
          <w:rFonts w:hint="eastAsia"/>
        </w:rPr>
        <w:t>反之,</w:t>
      </w:r>
      <w:proofErr w:type="gramEnd"/>
      <w:r w:rsidR="001F24C5">
        <w:t xml:space="preserve"> </w:t>
      </w:r>
      <w:r w:rsidR="001F24C5">
        <w:rPr>
          <w:rFonts w:hint="eastAsia"/>
        </w:rPr>
        <w:t>拒绝该请求.</w:t>
      </w:r>
      <w:r w:rsidR="001F24C5">
        <w:t xml:space="preserve"> </w:t>
      </w:r>
      <w:r w:rsidR="00236A6D">
        <w:rPr>
          <w:rFonts w:hint="eastAsia"/>
        </w:rPr>
        <w:t>最后,</w:t>
      </w:r>
      <w:r w:rsidR="00236A6D">
        <w:t xml:space="preserve"> </w:t>
      </w:r>
      <w:r w:rsidR="00236A6D">
        <w:rPr>
          <w:rFonts w:hint="eastAsia"/>
        </w:rPr>
        <w:t>用</w:t>
      </w:r>
      <m:oMath>
        <m:r>
          <w:rPr>
            <w:rFonts w:ascii="Cambria Math" w:hAnsi="Cambria Math" w:hint="eastAsia"/>
          </w:rPr>
          <m:t>R</m:t>
        </m:r>
      </m:oMath>
      <w:r w:rsidR="00236A6D">
        <w:rPr>
          <w:rFonts w:hint="eastAsia"/>
        </w:rPr>
        <w:t>表示虚拟节点可以接受的对应底层节点实际地理位置与期望地理位置的最大距离.</w:t>
      </w:r>
      <w:r w:rsidR="00236A6D">
        <w:t xml:space="preserve"> </w:t>
      </w:r>
    </w:p>
    <w:p w14:paraId="4EF4DB93" w14:textId="00175840" w:rsidR="003D6E56" w:rsidRDefault="00334A6D" w:rsidP="005D1799">
      <w:pPr>
        <w:ind w:firstLine="420"/>
      </w:pPr>
      <w:commentRangeStart w:id="9"/>
      <w:r>
        <w:rPr>
          <w:rFonts w:hint="eastAsia"/>
        </w:rPr>
        <w:t>如图2</w:t>
      </w:r>
      <w:r>
        <w:t>.2(</w:t>
      </w:r>
      <w:r>
        <w:rPr>
          <w:rFonts w:hint="eastAsia"/>
        </w:rPr>
        <w:t>b</w:t>
      </w:r>
      <w:r>
        <w:t>)</w:t>
      </w:r>
      <w:r>
        <w:rPr>
          <w:rFonts w:hint="eastAsia"/>
        </w:rPr>
        <w:t>所示，该虚拟网络包含3个虚拟节点和3条虚拟链路，节点和链路旁的数字分别代表虚拟节点和虚拟链路所需要的计算和带宽资源量.</w:t>
      </w:r>
      <w:commentRangeEnd w:id="9"/>
      <w:r w:rsidR="005D1799">
        <w:rPr>
          <w:rStyle w:val="ab"/>
        </w:rPr>
        <w:commentReference w:id="9"/>
      </w:r>
    </w:p>
    <w:p w14:paraId="56AF0D74" w14:textId="5578820A" w:rsidR="006A7FC8" w:rsidRDefault="003D6E56" w:rsidP="00DE6CF7">
      <w:pPr>
        <w:pStyle w:val="3"/>
      </w:pPr>
      <w:r>
        <w:lastRenderedPageBreak/>
        <w:t>3.1.</w:t>
      </w:r>
      <w:r w:rsidR="00CF49C5">
        <w:t>3</w:t>
      </w:r>
      <w:r w:rsidR="00013DB7">
        <w:rPr>
          <w:rFonts w:hint="eastAsia"/>
        </w:rPr>
        <w:t>虚拟网络</w:t>
      </w:r>
      <w:r>
        <w:rPr>
          <w:rFonts w:hint="eastAsia"/>
        </w:rPr>
        <w:t>映射</w:t>
      </w:r>
      <w:r w:rsidR="00334A6D">
        <w:rPr>
          <w:rFonts w:hint="eastAsia"/>
        </w:rPr>
        <w:t>过程</w:t>
      </w:r>
    </w:p>
    <w:p w14:paraId="67284825" w14:textId="3CC9F239" w:rsidR="00334A6D" w:rsidRDefault="00334A6D" w:rsidP="00334A6D">
      <w:r>
        <w:tab/>
      </w:r>
      <w:r>
        <w:rPr>
          <w:rFonts w:hint="eastAsia"/>
        </w:rPr>
        <w:t>在满足虚拟网络的节点和链路</w:t>
      </w:r>
      <w:r w:rsidR="00BE074A">
        <w:rPr>
          <w:rFonts w:hint="eastAsia"/>
        </w:rPr>
        <w:t>各项需求与约束条件</w:t>
      </w:r>
      <w:r>
        <w:rPr>
          <w:rFonts w:hint="eastAsia"/>
        </w:rPr>
        <w:t>的前提下，将虚拟网络映射到底层网络的过程称为虚拟网络映射(</w:t>
      </w:r>
      <w:r>
        <w:t>V</w:t>
      </w:r>
      <w:r>
        <w:rPr>
          <w:rFonts w:hint="eastAsia"/>
        </w:rPr>
        <w:t>irtual</w:t>
      </w:r>
      <w:r>
        <w:t xml:space="preserve"> N</w:t>
      </w:r>
      <w:r>
        <w:rPr>
          <w:rFonts w:hint="eastAsia"/>
        </w:rPr>
        <w:t>etwork</w:t>
      </w:r>
      <w:r>
        <w:t xml:space="preserve"> E</w:t>
      </w:r>
      <w:r>
        <w:rPr>
          <w:rFonts w:hint="eastAsia"/>
        </w:rPr>
        <w:t>mbedding</w:t>
      </w:r>
      <w:r>
        <w:t>，</w:t>
      </w:r>
      <w:r>
        <w:rPr>
          <w:rFonts w:hint="eastAsia"/>
        </w:rPr>
        <w:t>VNE</w:t>
      </w:r>
      <w:r>
        <w:t>)，</w:t>
      </w:r>
      <w:r>
        <w:rPr>
          <w:rFonts w:hint="eastAsia"/>
        </w:rPr>
        <w:t>该过程通常包含两个子过程</w:t>
      </w:r>
      <w:r>
        <w:t>:</w:t>
      </w:r>
      <w:r w:rsidR="00BE074A">
        <w:t xml:space="preserve"> </w:t>
      </w:r>
      <w:r>
        <w:rPr>
          <w:rFonts w:hint="eastAsia"/>
        </w:rPr>
        <w:t>节点映射子过程和链路映射子过程.</w:t>
      </w:r>
    </w:p>
    <w:p w14:paraId="2A5E4003" w14:textId="77777777" w:rsidR="004A0F39" w:rsidRDefault="004A0F39" w:rsidP="00334A6D"/>
    <w:p w14:paraId="0F64B3AF" w14:textId="6F233B9D" w:rsidR="00334A6D" w:rsidRDefault="006815D9" w:rsidP="006815D9">
      <w:pPr>
        <w:pStyle w:val="a3"/>
        <w:numPr>
          <w:ilvl w:val="0"/>
          <w:numId w:val="13"/>
        </w:numPr>
        <w:ind w:firstLineChars="0"/>
      </w:pPr>
      <w:r w:rsidRPr="004A0F39">
        <w:rPr>
          <w:rFonts w:hint="eastAsia"/>
          <w:b/>
          <w:bCs/>
        </w:rPr>
        <w:t>虚拟</w:t>
      </w:r>
      <w:r w:rsidR="00334A6D" w:rsidRPr="004A0F39">
        <w:rPr>
          <w:rFonts w:hint="eastAsia"/>
          <w:b/>
          <w:bCs/>
        </w:rPr>
        <w:t>节点映射子过程</w:t>
      </w:r>
      <w:r w:rsidR="00334A6D">
        <w:rPr>
          <w:rFonts w:hint="eastAsia"/>
        </w:rPr>
        <w:t>:</w:t>
      </w:r>
      <w:r>
        <w:t xml:space="preserve"> </w:t>
      </w:r>
      <w:r>
        <w:rPr>
          <w:rFonts w:hint="eastAsia"/>
        </w:rPr>
        <w:t>将虚拟网络所有的虚拟节点映射到互不相同的底层物理节点上,</w:t>
      </w:r>
      <w:r>
        <w:t xml:space="preserve"> </w:t>
      </w:r>
      <w:r>
        <w:rPr>
          <w:rFonts w:hint="eastAsia"/>
        </w:rPr>
        <w:t>并且节点的C</w:t>
      </w:r>
      <w:r>
        <w:t>PU</w:t>
      </w:r>
      <w:r>
        <w:rPr>
          <w:rFonts w:hint="eastAsia"/>
        </w:rPr>
        <w:t>计算需求与地理位置需求必须得到满足.</w:t>
      </w:r>
      <w:r w:rsidR="00663582">
        <w:t xml:space="preserve"> </w:t>
      </w:r>
      <w:r w:rsidR="00663582">
        <w:rPr>
          <w:rFonts w:hint="eastAsia"/>
        </w:rPr>
        <w:t>对于所有的节点</w:t>
      </w:r>
      <m:oMath>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w:t>
      </w:r>
    </w:p>
    <w:p w14:paraId="58EB7068" w14:textId="3605C347" w:rsidR="0047221C" w:rsidRPr="0047221C" w:rsidRDefault="00D92732"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3.1</m:t>
                  </m:r>
                </m:e>
              </m:d>
            </m:e>
          </m:eqArr>
        </m:oMath>
      </m:oMathPara>
    </w:p>
    <w:p w14:paraId="2C27A4B9" w14:textId="0A64AB02" w:rsidR="00663582" w:rsidRDefault="00663582" w:rsidP="00663582">
      <w:pPr>
        <w:pStyle w:val="a3"/>
        <w:ind w:left="780" w:firstLineChars="0" w:firstLine="0"/>
      </w:pPr>
      <w:r>
        <w:t>Subject to:</w:t>
      </w:r>
    </w:p>
    <w:p w14:paraId="66FDFFAB" w14:textId="222F3B5A" w:rsidR="0047221C" w:rsidRPr="0047221C" w:rsidRDefault="00D92732"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m:t>
              </m:r>
              <m:d>
                <m:dPr>
                  <m:ctrlPr>
                    <w:rPr>
                      <w:rFonts w:ascii="Cambria Math" w:hAnsi="Cambria Math"/>
                      <w:i/>
                    </w:rPr>
                  </m:ctrlPr>
                </m:dPr>
                <m:e>
                  <m:r>
                    <w:rPr>
                      <w:rFonts w:ascii="Cambria Math" w:hAnsi="Cambria Math"/>
                    </w:rPr>
                    <m:t>3.2</m:t>
                  </m:r>
                </m:e>
              </m:d>
            </m:e>
          </m:eqArr>
        </m:oMath>
      </m:oMathPara>
    </w:p>
    <w:p w14:paraId="01D0CC73" w14:textId="2028BD75" w:rsidR="0047221C" w:rsidRPr="0047221C" w:rsidRDefault="00D92732"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distance</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s</m:t>
                      </m:r>
                    </m:sub>
                  </m:sSub>
                </m:e>
              </m:d>
              <m:r>
                <w:rPr>
                  <w:rFonts w:ascii="Cambria Math" w:hAnsi="Cambria Math"/>
                </w:rPr>
                <m:t>≤R#</m:t>
              </m:r>
              <m:d>
                <m:dPr>
                  <m:ctrlPr>
                    <w:rPr>
                      <w:rFonts w:ascii="Cambria Math" w:hAnsi="Cambria Math"/>
                      <w:i/>
                    </w:rPr>
                  </m:ctrlPr>
                </m:dPr>
                <m:e>
                  <m:r>
                    <w:rPr>
                      <w:rFonts w:ascii="Cambria Math" w:hAnsi="Cambria Math"/>
                    </w:rPr>
                    <m:t>3.3</m:t>
                  </m:r>
                </m:e>
              </m:d>
            </m:e>
          </m:eqArr>
        </m:oMath>
      </m:oMathPara>
    </w:p>
    <w:p w14:paraId="3B502F97" w14:textId="1281F3C4" w:rsidR="0047221C" w:rsidRPr="0047221C" w:rsidRDefault="00D92732" w:rsidP="000043BE">
      <w:pPr>
        <w:pStyle w:val="a3"/>
        <w:ind w:left="780" w:firstLineChars="0" w:firstLine="0"/>
      </w:pPr>
      <m:oMathPara>
        <m:oMath>
          <m:eqArr>
            <m:eqArrPr>
              <m:maxDist m:val="1"/>
              <m:ctrlPr>
                <w:rPr>
                  <w:rFonts w:ascii="Cambria Math" w:hAnsi="Cambria Math"/>
                  <w:i/>
                </w:rPr>
              </m:ctrlPr>
            </m:eqArrPr>
            <m:e>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v</m:t>
                      </m:r>
                    </m:sub>
                  </m:sSub>
                </m:e>
              </m:d>
              <m:r>
                <w:rPr>
                  <w:rFonts w:ascii="Cambria Math" w:hAnsi="Cambria Math"/>
                </w:rPr>
                <m:t>=NodeMap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r>
                <w:rPr>
                  <w:rFonts w:ascii="Cambria Math" w:hAnsi="Cambria Math"/>
                </w:rPr>
                <m:t xml:space="preserve">, if and only if </m:t>
              </m:r>
              <m:sSub>
                <m:sSubPr>
                  <m:ctrlPr>
                    <w:rPr>
                      <w:rFonts w:ascii="Cambria Math" w:hAnsi="Cambria Math"/>
                      <w:i/>
                    </w:rPr>
                  </m:ctrlPr>
                </m:sSubPr>
                <m:e>
                  <m:r>
                    <w:rPr>
                      <w:rFonts w:ascii="Cambria Math" w:hAnsi="Cambria Math"/>
                    </w:rPr>
                    <m:t>m</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d>
                <m:dPr>
                  <m:ctrlPr>
                    <w:rPr>
                      <w:rFonts w:ascii="Cambria Math" w:hAnsi="Cambria Math"/>
                      <w:i/>
                    </w:rPr>
                  </m:ctrlPr>
                </m:dPr>
                <m:e>
                  <m:r>
                    <w:rPr>
                      <w:rFonts w:ascii="Cambria Math" w:hAnsi="Cambria Math"/>
                    </w:rPr>
                    <m:t>3.4</m:t>
                  </m:r>
                </m:e>
              </m:d>
            </m:e>
          </m:eqArr>
        </m:oMath>
      </m:oMathPara>
    </w:p>
    <w:p w14:paraId="4A65173B" w14:textId="53851B0E" w:rsidR="009605A8" w:rsidRDefault="009605A8" w:rsidP="00555F88">
      <w:pPr>
        <w:ind w:left="360" w:firstLine="420"/>
      </w:pPr>
      <w:r>
        <w:rPr>
          <w:rFonts w:hint="eastAsia"/>
        </w:rPr>
        <w:t>其中</w:t>
      </w:r>
      <w:r>
        <w:t xml:space="preserve">, </w:t>
      </w:r>
      <m:oMath>
        <m:r>
          <w:rPr>
            <w:rFonts w:ascii="Cambria Math" w:hAnsi="Cambria Math"/>
          </w:rPr>
          <m:t>NodeMap()</m:t>
        </m:r>
      </m:oMath>
      <w:r>
        <w:rPr>
          <w:rFonts w:hint="eastAsia"/>
        </w:rPr>
        <w:t>是虚拟节点映射函数.</w:t>
      </w:r>
    </w:p>
    <w:p w14:paraId="346BCA51" w14:textId="3DA043E4" w:rsidR="00055CEE" w:rsidRDefault="00FB571B" w:rsidP="00FB571B">
      <w:pPr>
        <w:pStyle w:val="a3"/>
        <w:ind w:left="420" w:firstLineChars="0"/>
      </w:pPr>
      <w:r>
        <w:rPr>
          <w:rFonts w:hint="eastAsia"/>
        </w:rPr>
        <w:t>公式</w:t>
      </w:r>
      <w:r w:rsidR="00DB0ECA">
        <w:rPr>
          <w:rFonts w:hint="eastAsia"/>
        </w:rPr>
        <w:t>3</w:t>
      </w:r>
      <w:r w:rsidR="0047221C">
        <w:t>.2</w:t>
      </w:r>
      <w:r>
        <w:rPr>
          <w:rFonts w:hint="eastAsia"/>
        </w:rPr>
        <w:t>和</w:t>
      </w:r>
      <w:r w:rsidR="00DB0ECA">
        <w:rPr>
          <w:rFonts w:hint="eastAsia"/>
        </w:rPr>
        <w:t>3</w:t>
      </w:r>
      <w:r w:rsidR="0047221C">
        <w:t>.3</w:t>
      </w:r>
      <w:r>
        <w:rPr>
          <w:rFonts w:hint="eastAsia"/>
        </w:rPr>
        <w:t>保证每个虚拟节点的C</w:t>
      </w:r>
      <w:r>
        <w:t>PU</w:t>
      </w:r>
      <w:r>
        <w:rPr>
          <w:rFonts w:hint="eastAsia"/>
        </w:rPr>
        <w:t>计算需求和地理位置需求都能得到满足,</w:t>
      </w:r>
      <w:r>
        <w:t xml:space="preserve"> </w:t>
      </w:r>
      <w:r>
        <w:rPr>
          <w:rFonts w:hint="eastAsia"/>
        </w:rPr>
        <w:t>而</w:t>
      </w:r>
      <w:r w:rsidR="00055CEE">
        <w:rPr>
          <w:rFonts w:hint="eastAsia"/>
        </w:rPr>
        <w:t>公式</w:t>
      </w:r>
      <w:r w:rsidR="00DB0ECA">
        <w:rPr>
          <w:rFonts w:hint="eastAsia"/>
        </w:rPr>
        <w:t>3</w:t>
      </w:r>
      <w:r w:rsidR="0047221C">
        <w:t>.4</w:t>
      </w:r>
      <w:r w:rsidR="00055CEE">
        <w:rPr>
          <w:rFonts w:hint="eastAsia"/>
        </w:rPr>
        <w:t>保证了来自同一个虚拟网络请求</w:t>
      </w:r>
      <w:r w:rsidR="000065E4">
        <w:rPr>
          <w:rFonts w:hint="eastAsia"/>
        </w:rPr>
        <w:t>的不同虚拟节点不会映射到同一个底层物理节点上</w:t>
      </w:r>
      <w:r w:rsidR="000065E4">
        <w:t xml:space="preserve">. </w:t>
      </w:r>
      <w:r w:rsidR="000065E4">
        <w:rPr>
          <w:rFonts w:hint="eastAsia"/>
        </w:rPr>
        <w:t>但来自不同虚拟网络的多个虚拟节点可以共享同一个</w:t>
      </w:r>
      <w:r>
        <w:rPr>
          <w:rFonts w:hint="eastAsia"/>
        </w:rPr>
        <w:t>底层物理节点.</w:t>
      </w:r>
      <w:r>
        <w:t xml:space="preserve"> </w:t>
      </w:r>
    </w:p>
    <w:p w14:paraId="7EF55601" w14:textId="77777777" w:rsidR="004A0F39" w:rsidRDefault="004A0F39" w:rsidP="00FB571B">
      <w:pPr>
        <w:pStyle w:val="a3"/>
        <w:ind w:left="420" w:firstLineChars="0"/>
      </w:pPr>
    </w:p>
    <w:p w14:paraId="0F50BC55" w14:textId="19F82A9A" w:rsidR="006815D9" w:rsidRDefault="006815D9" w:rsidP="006815D9">
      <w:pPr>
        <w:pStyle w:val="a3"/>
        <w:numPr>
          <w:ilvl w:val="0"/>
          <w:numId w:val="13"/>
        </w:numPr>
        <w:ind w:firstLineChars="0"/>
      </w:pPr>
      <w:r w:rsidRPr="004A0F39">
        <w:rPr>
          <w:rFonts w:hint="eastAsia"/>
          <w:b/>
          <w:bCs/>
        </w:rPr>
        <w:t>虚拟链路映射子过程</w:t>
      </w:r>
      <w:r>
        <w:rPr>
          <w:rFonts w:hint="eastAsia"/>
        </w:rPr>
        <w:t>:</w:t>
      </w:r>
      <w:r>
        <w:t xml:space="preserve"> </w:t>
      </w:r>
      <w:r>
        <w:rPr>
          <w:rFonts w:hint="eastAsia"/>
        </w:rPr>
        <w:t>将虚拟网络所有的虚拟链路映射到底层物理网络</w:t>
      </w:r>
      <w:r w:rsidR="000F31EA">
        <w:rPr>
          <w:rFonts w:hint="eastAsia"/>
        </w:rPr>
        <w:t>的不同物理路径上,</w:t>
      </w:r>
      <w:r w:rsidR="000F31EA">
        <w:t xml:space="preserve"> </w:t>
      </w:r>
      <w:r w:rsidR="000F31EA">
        <w:rPr>
          <w:rFonts w:hint="eastAsia"/>
        </w:rPr>
        <w:t>并且虚拟链路的带宽容量需求都必须得到满足.</w:t>
      </w:r>
      <w:r w:rsidR="000F31EA">
        <w:t xml:space="preserve"> </w:t>
      </w:r>
      <w:r w:rsidR="00FB571B">
        <w:rPr>
          <w:rFonts w:hint="eastAsia"/>
        </w:rPr>
        <w:t>对于所有的虚拟链路</w:t>
      </w:r>
      <m:oMath>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oMath>
      <w:r w:rsidR="00FB571B">
        <w:rPr>
          <w:rFonts w:hint="eastAsia"/>
        </w:rPr>
        <w:t>:</w:t>
      </w:r>
      <w:r w:rsidR="00FB571B">
        <w:t xml:space="preserve"> </w:t>
      </w:r>
    </w:p>
    <w:p w14:paraId="51CF3749" w14:textId="09ACA41F" w:rsidR="00F12084" w:rsidRPr="00F12084" w:rsidRDefault="00D92732" w:rsidP="00F12084">
      <w:pPr>
        <w:pStyle w:val="a3"/>
        <w:ind w:left="780" w:firstLineChars="0" w:firstLine="0"/>
      </w:pPr>
      <m:oMathPara>
        <m:oMath>
          <m:eqArr>
            <m:eqArrPr>
              <m:maxDist m:val="1"/>
              <m:ctrlPr>
                <w:rPr>
                  <w:rFonts w:ascii="Cambria Math" w:hAnsi="Cambria Math"/>
                  <w:i/>
                </w:rPr>
              </m:ctrlPr>
            </m:eqArrPr>
            <m:e>
              <m:r>
                <w:rPr>
                  <w:rFonts w:ascii="Cambria Math" w:hAnsi="Cambria Math" w:hint="eastAsia"/>
                </w:rPr>
                <m:t>Link</m:t>
              </m:r>
              <m:r>
                <w:rPr>
                  <w:rFonts w:ascii="Cambria Math" w:hAnsi="Cambria Math"/>
                </w:rPr>
                <m:t>Map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V</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3.5</m:t>
                  </m:r>
                </m:e>
              </m:d>
            </m:e>
          </m:eqArr>
        </m:oMath>
      </m:oMathPara>
    </w:p>
    <w:p w14:paraId="4AAD9770" w14:textId="78A797B4" w:rsidR="00FB571B" w:rsidRDefault="00FB571B" w:rsidP="00FB571B">
      <w:pPr>
        <w:pStyle w:val="a3"/>
        <w:ind w:left="780" w:firstLineChars="0" w:firstLine="0"/>
      </w:pPr>
      <w:r>
        <w:rPr>
          <w:rFonts w:hint="eastAsia"/>
        </w:rPr>
        <w:t>S</w:t>
      </w:r>
      <w:r>
        <w:t xml:space="preserve">ubject to: </w:t>
      </w:r>
    </w:p>
    <w:p w14:paraId="49474DAF" w14:textId="2C638880" w:rsidR="00F12084" w:rsidRPr="00F12084" w:rsidRDefault="00D92732" w:rsidP="00F12084">
      <w:pPr>
        <w:pStyle w:val="a3"/>
        <w:ind w:left="780" w:firstLineChars="0" w:firstLine="0"/>
      </w:pPr>
      <m:oMathPara>
        <m:oMath>
          <m:eqArr>
            <m:eqArrPr>
              <m:maxDist m:val="1"/>
              <m:ctrlPr>
                <w:rPr>
                  <w:rFonts w:ascii="Cambria Math" w:hAnsi="Cambria Math"/>
                  <w:i/>
                </w:rPr>
              </m:ctrlPr>
            </m:eqArrPr>
            <m:e>
              <m:r>
                <w:rPr>
                  <w:rFonts w:ascii="Cambria Math" w:hAnsi="Cambria Math"/>
                </w:rPr>
                <m:t>bw</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v</m:t>
                      </m:r>
                    </m:sub>
                  </m:sSub>
                </m:e>
              </m:d>
              <m:r>
                <w:rPr>
                  <w:rFonts w:ascii="Cambria Math" w:hAnsi="Cambria Math"/>
                </w:rPr>
                <m:t>≤bw</m:t>
              </m:r>
              <m:d>
                <m:dPr>
                  <m:ctrlPr>
                    <w:rPr>
                      <w:rFonts w:ascii="Cambria Math" w:hAnsi="Cambria Math"/>
                      <w:i/>
                    </w:rPr>
                  </m:ctrlPr>
                </m:dPr>
                <m:e>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e>
              </m:d>
              <m:r>
                <w:rPr>
                  <w:rFonts w:ascii="Cambria Math" w:hAnsi="Cambria Math"/>
                </w:rPr>
                <m:t>, ∀</m:t>
              </m:r>
              <m:sSubSup>
                <m:sSubSupPr>
                  <m:ctrlPr>
                    <w:rPr>
                      <w:rFonts w:ascii="Cambria Math" w:hAnsi="Cambria Math"/>
                      <w:i/>
                    </w:rPr>
                  </m:ctrlPr>
                </m:sSubSupPr>
                <m:e>
                  <m:r>
                    <w:rPr>
                      <w:rFonts w:ascii="Cambria Math" w:hAnsi="Cambria Math"/>
                    </w:rPr>
                    <m:t>l</m:t>
                  </m:r>
                </m:e>
                <m:sub>
                  <m:r>
                    <w:rPr>
                      <w:rFonts w:ascii="Cambria Math" w:hAnsi="Cambria Math"/>
                    </w:rPr>
                    <m:t>s</m:t>
                  </m:r>
                </m:sub>
                <m:sup>
                  <m:r>
                    <w:rPr>
                      <w:rFonts w:ascii="Cambria Math" w:hAnsi="Cambria Math"/>
                    </w:rPr>
                    <m:t>i</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m:t>
              </m:r>
              <m:d>
                <m:dPr>
                  <m:ctrlPr>
                    <w:rPr>
                      <w:rFonts w:ascii="Cambria Math" w:hAnsi="Cambria Math"/>
                      <w:i/>
                    </w:rPr>
                  </m:ctrlPr>
                </m:dPr>
                <m:e>
                  <m:r>
                    <w:rPr>
                      <w:rFonts w:ascii="Cambria Math" w:hAnsi="Cambria Math"/>
                    </w:rPr>
                    <m:t>3.6</m:t>
                  </m:r>
                </m:e>
              </m:d>
            </m:e>
          </m:eqArr>
        </m:oMath>
      </m:oMathPara>
    </w:p>
    <w:p w14:paraId="27E0A0B1" w14:textId="2A1C589C" w:rsidR="000F31EA" w:rsidRDefault="00555F88" w:rsidP="000F31EA">
      <w:pPr>
        <w:pStyle w:val="a3"/>
      </w:pPr>
      <w:r>
        <w:tab/>
      </w:r>
      <w:r>
        <w:rPr>
          <w:rFonts w:hint="eastAsia"/>
        </w:rPr>
        <w:t>其中,</w:t>
      </w:r>
      <w:r>
        <w:t xml:space="preserve"> </w:t>
      </w:r>
      <m:oMath>
        <m:r>
          <w:rPr>
            <w:rFonts w:ascii="Cambria Math" w:hAnsi="Cambria Math"/>
          </w:rPr>
          <m:t>L</m:t>
        </m:r>
        <m:r>
          <w:rPr>
            <w:rFonts w:ascii="Cambria Math" w:hAnsi="Cambria Math" w:hint="eastAsia"/>
          </w:rPr>
          <m:t>ink</m:t>
        </m:r>
        <m:r>
          <w:rPr>
            <w:rFonts w:ascii="Cambria Math" w:hAnsi="Cambria Math"/>
          </w:rPr>
          <m:t>M</m:t>
        </m:r>
        <m:r>
          <w:rPr>
            <w:rFonts w:ascii="Cambria Math" w:hAnsi="Cambria Math" w:hint="eastAsia"/>
          </w:rPr>
          <m:t>ap</m:t>
        </m:r>
        <m:r>
          <w:rPr>
            <w:rFonts w:ascii="Cambria Math" w:hAnsi="Cambria Math"/>
          </w:rPr>
          <m:t>()</m:t>
        </m:r>
      </m:oMath>
      <w:r>
        <w:rPr>
          <w:rFonts w:hint="eastAsia"/>
        </w:rPr>
        <w:t>是虚拟链路映射函数.</w:t>
      </w:r>
      <w:r>
        <w:t xml:space="preserve"> </w:t>
      </w:r>
    </w:p>
    <w:p w14:paraId="4BDF1B28" w14:textId="105CDD68" w:rsidR="00F941F8" w:rsidRDefault="00555F88" w:rsidP="00F941F8">
      <w:pPr>
        <w:pStyle w:val="a3"/>
      </w:pPr>
      <w:r>
        <w:tab/>
      </w:r>
      <w:r>
        <w:rPr>
          <w:rFonts w:hint="eastAsia"/>
        </w:rPr>
        <w:t>公式</w:t>
      </w:r>
      <w:r w:rsidR="00F12084">
        <w:rPr>
          <w:rFonts w:hint="eastAsia"/>
        </w:rPr>
        <w:t>3</w:t>
      </w:r>
      <w:r w:rsidR="00F12084">
        <w:t>.6</w:t>
      </w:r>
      <w:r>
        <w:rPr>
          <w:rFonts w:hint="eastAsia"/>
        </w:rPr>
        <w:t>保证每条虚拟链路的带宽容量需求都能得到满足.</w:t>
      </w:r>
      <w:r>
        <w:t xml:space="preserve"> </w:t>
      </w:r>
    </w:p>
    <w:p w14:paraId="1D863448" w14:textId="77777777" w:rsidR="00E07784" w:rsidRDefault="00E07784" w:rsidP="00F941F8">
      <w:pPr>
        <w:pStyle w:val="a3"/>
      </w:pPr>
    </w:p>
    <w:p w14:paraId="6E35FABA" w14:textId="5C5C591E" w:rsidR="000F31EA" w:rsidRDefault="00F941F8" w:rsidP="00F941F8">
      <w:pPr>
        <w:pStyle w:val="a3"/>
      </w:pPr>
      <w:r>
        <w:rPr>
          <w:rFonts w:hint="eastAsia"/>
        </w:rPr>
        <w:t>只有当虚拟节点映射子过程和虚拟链路映射子过程都成功完成,</w:t>
      </w:r>
      <w:r>
        <w:t xml:space="preserve"> </w:t>
      </w:r>
      <w:r>
        <w:rPr>
          <w:rFonts w:hint="eastAsia"/>
        </w:rPr>
        <w:t>虚拟网路</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的映射才算成功,</w:t>
      </w:r>
      <w:r>
        <w:t xml:space="preserve"> </w:t>
      </w:r>
      <w:r>
        <w:rPr>
          <w:rFonts w:hint="eastAsia"/>
        </w:rPr>
        <w:t>否则虚拟网络映射失败.</w:t>
      </w:r>
      <w:r>
        <w:t xml:space="preserve"> </w:t>
      </w:r>
      <w:r>
        <w:rPr>
          <w:rFonts w:hint="eastAsia"/>
        </w:rPr>
        <w:t>当虚拟网络</w:t>
      </w:r>
      <m:oMath>
        <m:sSub>
          <m:sSubPr>
            <m:ctrlPr>
              <w:rPr>
                <w:rFonts w:ascii="Cambria Math" w:hAnsi="Cambria Math"/>
                <w:i/>
              </w:rPr>
            </m:ctrlPr>
          </m:sSubPr>
          <m:e>
            <m:r>
              <w:rPr>
                <w:rFonts w:ascii="Cambria Math" w:hAnsi="Cambria Math" w:hint="eastAsia"/>
              </w:rPr>
              <m:t>G</m:t>
            </m:r>
            <m:ctrlPr>
              <w:rPr>
                <w:rFonts w:ascii="Cambria Math" w:hAnsi="Cambria Math" w:hint="eastAsia"/>
                <w:i/>
              </w:rPr>
            </m:ctrlPr>
          </m:e>
          <m:sub>
            <m:r>
              <w:rPr>
                <w:rFonts w:ascii="Cambria Math" w:hAnsi="Cambria Math" w:hint="eastAsia"/>
              </w:rPr>
              <m:t>V</m:t>
            </m:r>
          </m:sub>
        </m:sSub>
      </m:oMath>
      <w:r>
        <w:rPr>
          <w:rFonts w:hint="eastAsia"/>
        </w:rPr>
        <w:t>请求被成功映射之后,</w:t>
      </w:r>
      <w:r>
        <w:t xml:space="preserve"> </w:t>
      </w:r>
      <w:r>
        <w:rPr>
          <w:rFonts w:hint="eastAsia"/>
        </w:rPr>
        <w:t>在其持续时间</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d</m:t>
            </m:r>
          </m:sub>
        </m:sSub>
      </m:oMath>
      <w:r>
        <w:rPr>
          <w:rFonts w:hint="eastAsia"/>
        </w:rPr>
        <w:t>内都将占有所分配的网络资源,</w:t>
      </w:r>
      <w:r>
        <w:t xml:space="preserve"> </w:t>
      </w:r>
      <w:r>
        <w:rPr>
          <w:rFonts w:hint="eastAsia"/>
        </w:rPr>
        <w:t>生命周期结束之后,</w:t>
      </w:r>
      <w:r>
        <w:t xml:space="preserve"> </w:t>
      </w:r>
      <w:r>
        <w:rPr>
          <w:rFonts w:hint="eastAsia"/>
        </w:rPr>
        <w:t>才会将其占有的网络资源释放掉,</w:t>
      </w:r>
      <w:r>
        <w:t xml:space="preserve"> </w:t>
      </w:r>
      <w:r>
        <w:rPr>
          <w:rFonts w:hint="eastAsia"/>
        </w:rPr>
        <w:t>用以重新分配给后续的虚拟网络请求.</w:t>
      </w:r>
    </w:p>
    <w:p w14:paraId="04ABB490" w14:textId="77777777" w:rsidR="00CF49C5" w:rsidRPr="00757CEF" w:rsidRDefault="00CF49C5" w:rsidP="00F941F8">
      <w:pPr>
        <w:pStyle w:val="a3"/>
      </w:pPr>
    </w:p>
    <w:p w14:paraId="369C9EFD" w14:textId="272FC864" w:rsidR="00334A6D" w:rsidRDefault="00CF49C5" w:rsidP="00DE6CF7">
      <w:pPr>
        <w:pStyle w:val="3"/>
      </w:pPr>
      <w:r>
        <w:t>3.1.4</w:t>
      </w:r>
      <w:r w:rsidR="00334A6D">
        <w:rPr>
          <w:rFonts w:hint="eastAsia"/>
        </w:rPr>
        <w:t>评价指标</w:t>
      </w:r>
    </w:p>
    <w:p w14:paraId="318C2687" w14:textId="0269495C" w:rsidR="00334A6D" w:rsidRDefault="00334A6D" w:rsidP="00334A6D">
      <w:r>
        <w:tab/>
      </w:r>
      <w:r>
        <w:rPr>
          <w:rFonts w:hint="eastAsia"/>
        </w:rPr>
        <w:t>在进行虚拟网络映射时，需要利用评价指标对算法性能进行量化与评估，有利于与其他算法进行比较.</w:t>
      </w:r>
      <w:r w:rsidR="00CF49C5">
        <w:t xml:space="preserve"> </w:t>
      </w:r>
      <w:r>
        <w:rPr>
          <w:rFonts w:hint="eastAsia"/>
        </w:rPr>
        <w:t>本节介绍</w:t>
      </w:r>
      <w:r w:rsidR="009B6AB5">
        <w:rPr>
          <w:rFonts w:hint="eastAsia"/>
        </w:rPr>
        <w:t>V</w:t>
      </w:r>
      <w:r w:rsidR="009B6AB5">
        <w:t>NE</w:t>
      </w:r>
      <w:r>
        <w:rPr>
          <w:rFonts w:hint="eastAsia"/>
        </w:rPr>
        <w:t>算法研究中常用的评价指标:</w:t>
      </w:r>
    </w:p>
    <w:p w14:paraId="68AEE1FB" w14:textId="5A9F9DFF" w:rsidR="00334A6D" w:rsidRDefault="00334A6D" w:rsidP="00334A6D">
      <w:pPr>
        <w:pStyle w:val="a3"/>
        <w:numPr>
          <w:ilvl w:val="0"/>
          <w:numId w:val="4"/>
        </w:numPr>
        <w:ind w:firstLineChars="0"/>
      </w:pPr>
      <w:r w:rsidRPr="008C2545">
        <w:rPr>
          <w:rFonts w:hint="eastAsia"/>
          <w:b/>
          <w:bCs/>
        </w:rPr>
        <w:t>虚拟网络映射接受率</w:t>
      </w:r>
      <w:r>
        <w:rPr>
          <w:rFonts w:hint="eastAsia"/>
        </w:rPr>
        <w:t>:</w:t>
      </w:r>
      <w:r w:rsidR="006600AA">
        <w:t xml:space="preserve"> </w:t>
      </w:r>
      <w:r>
        <w:rPr>
          <w:rFonts w:hint="eastAsia"/>
        </w:rPr>
        <w:t>又称虚拟网络映射成功率，是V</w:t>
      </w:r>
      <w:r>
        <w:t>NE</w:t>
      </w:r>
      <w:r>
        <w:rPr>
          <w:rFonts w:hint="eastAsia"/>
        </w:rPr>
        <w:t>算法研究中最重要的评价指标.</w:t>
      </w:r>
      <w:r w:rsidR="008C2545">
        <w:t xml:space="preserve"> </w:t>
      </w:r>
      <w:r>
        <w:rPr>
          <w:rFonts w:hint="eastAsia"/>
        </w:rPr>
        <w:t>虚拟网络映射接受率由映射成功的虚拟网络数量占全部虚拟网络请求的比值所决定，直接反应算法的映射性能，即接受率越高，算法的映射能力越强.</w:t>
      </w:r>
      <w:r w:rsidR="008C2545">
        <w:t xml:space="preserve"> </w:t>
      </w:r>
      <w:r>
        <w:rPr>
          <w:rFonts w:hint="eastAsia"/>
        </w:rPr>
        <w:t>虚拟网络映射接受率的计算公式如下所示:</w:t>
      </w:r>
    </w:p>
    <w:p w14:paraId="4A24538B" w14:textId="3B402F4B" w:rsidR="00C476FD" w:rsidRPr="00C476FD" w:rsidRDefault="00D92732"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VNE</m:t>
              </m:r>
              <m:r>
                <w:rPr>
                  <w:rFonts w:ascii="Cambria Math" w:hAnsi="Cambria Math" w:hint="eastAsia"/>
                </w:rPr>
                <m:t>accept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w:rPr>
                          <w:rFonts w:ascii="Cambria Math" w:hAnsi="Cambria Math"/>
                        </w:rPr>
                        <m:t>T→∞</m:t>
                      </m:r>
                    </m:lim>
                  </m:limLow>
                  <m:ctrlPr>
                    <w:rPr>
                      <w:rFonts w:ascii="Cambria Math" w:hAnsi="Cambria Math"/>
                      <w:i/>
                    </w:rPr>
                  </m:ctrlPr>
                </m:fName>
                <m:e>
                  <m:f>
                    <m:fPr>
                      <m:ctrlPr>
                        <w:rPr>
                          <w:rFonts w:ascii="Cambria Math" w:hAnsi="Cambria Math"/>
                          <w:i/>
                        </w:rPr>
                      </m:ctrlPr>
                    </m:fPr>
                    <m:num>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accept</m:t>
                          </m:r>
                        </m:sub>
                      </m:sSub>
                    </m:num>
                    <m:den>
                      <m:r>
                        <w:rPr>
                          <w:rFonts w:ascii="Cambria Math" w:hAnsi="Cambria Math"/>
                        </w:rPr>
                        <m:t>VN</m:t>
                      </m:r>
                      <m:sSub>
                        <m:sSubPr>
                          <m:ctrlPr>
                            <w:rPr>
                              <w:rFonts w:ascii="Cambria Math" w:hAnsi="Cambria Math"/>
                              <w:i/>
                            </w:rPr>
                          </m:ctrlPr>
                        </m:sSubPr>
                        <m:e>
                          <m:r>
                            <w:rPr>
                              <w:rFonts w:ascii="Cambria Math" w:hAnsi="Cambria Math"/>
                            </w:rPr>
                            <m:t>R</m:t>
                          </m:r>
                        </m:e>
                        <m:sub>
                          <m:r>
                            <w:rPr>
                              <w:rFonts w:ascii="Cambria Math" w:hAnsi="Cambria Math"/>
                            </w:rPr>
                            <m:t>total</m:t>
                          </m:r>
                        </m:sub>
                      </m:sSub>
                    </m:den>
                  </m:f>
                  <m:ctrlPr>
                    <w:rPr>
                      <w:rFonts w:ascii="Cambria Math" w:hAnsi="Cambria Math"/>
                      <w:i/>
                    </w:rPr>
                  </m:ctrlPr>
                </m:e>
              </m:func>
              <m:r>
                <w:rPr>
                  <w:rFonts w:ascii="Cambria Math" w:hAnsi="Cambria Math"/>
                </w:rPr>
                <m:t>#</m:t>
              </m:r>
              <m:d>
                <m:dPr>
                  <m:ctrlPr>
                    <w:rPr>
                      <w:rFonts w:ascii="Cambria Math" w:hAnsi="Cambria Math"/>
                      <w:i/>
                    </w:rPr>
                  </m:ctrlPr>
                </m:dPr>
                <m:e>
                  <m:r>
                    <w:rPr>
                      <w:rFonts w:ascii="Cambria Math" w:hAnsi="Cambria Math"/>
                    </w:rPr>
                    <m:t>3.7</m:t>
                  </m:r>
                </m:e>
              </m:d>
            </m:e>
          </m:eqArr>
        </m:oMath>
      </m:oMathPara>
    </w:p>
    <w:p w14:paraId="29F693A2" w14:textId="14E922FB" w:rsidR="00334A6D" w:rsidRDefault="00334A6D" w:rsidP="00334A6D">
      <w:r>
        <w:tab/>
      </w:r>
      <w:r>
        <w:tab/>
      </w:r>
      <w:r>
        <w:rPr>
          <w:rFonts w:hint="eastAsia"/>
        </w:rPr>
        <w:t>其中，分子表示从零时刻开始经过T时间成功映射的虚拟网请求的数量，而分母表示这段时间内的经过算法处理的虚拟网络请求</w:t>
      </w:r>
      <w:r w:rsidR="00092B31">
        <w:rPr>
          <w:rFonts w:hint="eastAsia"/>
        </w:rPr>
        <w:t>的</w:t>
      </w:r>
      <w:r>
        <w:rPr>
          <w:rFonts w:hint="eastAsia"/>
        </w:rPr>
        <w:t>总数量</w:t>
      </w:r>
      <w:r>
        <w:t>.</w:t>
      </w:r>
    </w:p>
    <w:p w14:paraId="738A7794" w14:textId="387D2611"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映射收益</w:t>
      </w:r>
      <w:r w:rsidR="00334A6D">
        <w:rPr>
          <w:rFonts w:hint="eastAsia"/>
        </w:rPr>
        <w:t>:</w:t>
      </w:r>
      <w:r>
        <w:t xml:space="preserve"> </w:t>
      </w:r>
      <w:r w:rsidR="00334A6D">
        <w:rPr>
          <w:rFonts w:hint="eastAsia"/>
        </w:rPr>
        <w:t>虚拟网络服务提供商通过将虚拟资源以虚拟网络的形式租给终端用户，并向终端用户收取费用，这部分费用即虚拟网络的映射收益.</w:t>
      </w:r>
      <w:r w:rsidR="00092B31">
        <w:t xml:space="preserve"> </w:t>
      </w:r>
      <w:r w:rsidR="00334A6D">
        <w:rPr>
          <w:rFonts w:hint="eastAsia"/>
        </w:rPr>
        <w:t>对于虚拟网络服务提供商来说，需要尽可能最大化虚拟网络的映射收益.</w:t>
      </w:r>
      <w:r w:rsidR="00092B31">
        <w:t xml:space="preserve"> </w:t>
      </w:r>
      <w:r w:rsidR="00334A6D">
        <w:rPr>
          <w:rFonts w:hint="eastAsia"/>
        </w:rPr>
        <w:t>虚拟网映射收益的计算公式如下:</w:t>
      </w:r>
    </w:p>
    <w:p w14:paraId="05328AC9" w14:textId="678E6AF9" w:rsidR="00C476FD" w:rsidRPr="00C476FD" w:rsidRDefault="00D92732"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+β*</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r>
                    <w:rPr>
                      <w:rFonts w:ascii="Cambria Math" w:hAnsi="Cambria Math"/>
                    </w:rPr>
                    <m:t>bandwidth</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rPr>
                            <m:t>v</m:t>
                          </m:r>
                        </m:sub>
                      </m:sSub>
                    </m:e>
                  </m:d>
                </m:e>
              </m:nary>
              <m:r>
                <w:rPr>
                  <w:rFonts w:ascii="Cambria Math" w:hAnsi="Cambria Math"/>
                </w:rPr>
                <m:t>#</m:t>
              </m:r>
              <m:d>
                <m:dPr>
                  <m:ctrlPr>
                    <w:rPr>
                      <w:rFonts w:ascii="Cambria Math" w:hAnsi="Cambria Math"/>
                      <w:i/>
                    </w:rPr>
                  </m:ctrlPr>
                </m:dPr>
                <m:e>
                  <m:r>
                    <w:rPr>
                      <w:rFonts w:ascii="Cambria Math" w:hAnsi="Cambria Math"/>
                    </w:rPr>
                    <m:t>3.8</m:t>
                  </m:r>
                </m:e>
              </m:d>
            </m:e>
          </m:eqArr>
        </m:oMath>
      </m:oMathPara>
    </w:p>
    <w:p w14:paraId="68B2D56D" w14:textId="05698AAF" w:rsidR="00334A6D" w:rsidRDefault="006600AA" w:rsidP="00334A6D">
      <w:pPr>
        <w:pStyle w:val="a3"/>
        <w:numPr>
          <w:ilvl w:val="0"/>
          <w:numId w:val="4"/>
        </w:numPr>
        <w:ind w:firstLineChars="0"/>
      </w:pPr>
      <w:r>
        <w:rPr>
          <w:rFonts w:hint="eastAsia"/>
          <w:b/>
          <w:bCs/>
        </w:rPr>
        <w:t>虚拟网络</w:t>
      </w:r>
      <w:r w:rsidR="00334A6D" w:rsidRPr="008C2545">
        <w:rPr>
          <w:rFonts w:hint="eastAsia"/>
          <w:b/>
          <w:bCs/>
        </w:rPr>
        <w:t>映射成本</w:t>
      </w:r>
      <w:r w:rsidR="00334A6D">
        <w:rPr>
          <w:rFonts w:hint="eastAsia"/>
        </w:rPr>
        <w:t>:</w:t>
      </w:r>
      <w:r>
        <w:t xml:space="preserve"> </w:t>
      </w:r>
      <w:r w:rsidR="009B7BF0">
        <w:rPr>
          <w:rFonts w:hint="eastAsia"/>
        </w:rPr>
        <w:t>又称虚拟网络映射支出.</w:t>
      </w:r>
      <w:r w:rsidR="009B7BF0">
        <w:t xml:space="preserve"> </w:t>
      </w:r>
      <w:r w:rsidR="00334A6D">
        <w:rPr>
          <w:rFonts w:hint="eastAsia"/>
        </w:rPr>
        <w:t>除了</w:t>
      </w:r>
      <w:r w:rsidR="00F51161">
        <w:rPr>
          <w:rFonts w:hint="eastAsia"/>
        </w:rPr>
        <w:t>最大化</w:t>
      </w:r>
      <w:r w:rsidR="00334A6D">
        <w:rPr>
          <w:rFonts w:hint="eastAsia"/>
        </w:rPr>
        <w:t>虚拟</w:t>
      </w:r>
      <w:r w:rsidR="00F51161">
        <w:rPr>
          <w:rFonts w:hint="eastAsia"/>
        </w:rPr>
        <w:t>网络</w:t>
      </w:r>
      <w:r w:rsidR="00334A6D">
        <w:rPr>
          <w:rFonts w:hint="eastAsia"/>
        </w:rPr>
        <w:t>映射收益之外，虚拟网络服务提供商还需要付出虚拟网络映射成本</w:t>
      </w:r>
      <w:r w:rsidR="00F51161">
        <w:rPr>
          <w:rFonts w:hint="eastAsia"/>
        </w:rPr>
        <w:t>,</w:t>
      </w:r>
      <w:r w:rsidR="00F51161">
        <w:t xml:space="preserve"> </w:t>
      </w:r>
      <w:r w:rsidR="00F51161">
        <w:rPr>
          <w:rFonts w:hint="eastAsia"/>
        </w:rPr>
        <w:t>并尽可能最小</w:t>
      </w:r>
      <w:proofErr w:type="gramStart"/>
      <w:r w:rsidR="00F51161">
        <w:rPr>
          <w:rFonts w:hint="eastAsia"/>
        </w:rPr>
        <w:t>化该成本</w:t>
      </w:r>
      <w:proofErr w:type="gramEnd"/>
      <w:r w:rsidR="00334A6D">
        <w:t>.</w:t>
      </w:r>
      <w:r w:rsidR="00092B31">
        <w:t xml:space="preserve"> </w:t>
      </w:r>
      <w:r w:rsidR="00334A6D">
        <w:rPr>
          <w:rFonts w:hint="eastAsia"/>
        </w:rPr>
        <w:t>虚拟网络映射成本的计算公式如下:</w:t>
      </w:r>
    </w:p>
    <w:p w14:paraId="31F9EE36" w14:textId="2BBF8073" w:rsidR="00C476FD" w:rsidRPr="00C476FD" w:rsidRDefault="00D92732" w:rsidP="00C476FD">
      <w:pPr>
        <w:pStyle w:val="a3"/>
        <w:ind w:left="780" w:firstLineChars="0" w:firstLine="0"/>
      </w:pPr>
      <m:oMathPara>
        <m:oMath>
          <m:eqArr>
            <m:eqArrPr>
              <m:maxDist m:val="1"/>
              <m:ctrlPr>
                <w:rPr>
                  <w:rFonts w:ascii="Cambria Math" w:hAnsi="Cambria Math"/>
                  <w:i/>
                </w:rPr>
              </m:ctrlPr>
            </m:eqArrPr>
            <m:e>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r>
                <w:rPr>
                  <w:rFonts w:ascii="Cambria Math" w:hAnsi="Cambria Math"/>
                </w:rPr>
                <m:t>=μ*</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sub>
                <m:sup/>
                <m:e>
                  <m:r>
                    <w:rPr>
                      <w:rFonts w:ascii="Cambria Math" w:hAnsi="Cambria Math"/>
                    </w:rPr>
                    <m:t>cpu</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v</m:t>
                          </m:r>
                        </m:sub>
                      </m:sSub>
                    </m:e>
                  </m:d>
                </m:e>
              </m:nary>
              <m:r>
                <w:rPr>
                  <w:rFonts w:ascii="Cambria Math" w:hAnsi="Cambria Math"/>
                </w:rPr>
                <m:t>+τ*</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v</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V</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hint="eastAsia"/>
                            </w:rPr>
                            <m:t>l</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e>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hint="eastAsia"/>
                                </w:rPr>
                                <m:t>l</m:t>
                              </m:r>
                            </m:e>
                            <m:sub>
                              <m:r>
                                <w:rPr>
                                  <w:rFonts w:ascii="Cambria Math" w:hAnsi="Cambria Math"/>
                                </w:rPr>
                                <m:t>s</m:t>
                              </m:r>
                            </m:sub>
                          </m:sSub>
                        </m:sub>
                        <m:sup>
                          <m:sSub>
                            <m:sSubPr>
                              <m:ctrlPr>
                                <w:rPr>
                                  <w:rFonts w:ascii="Cambria Math" w:hAnsi="Cambria Math"/>
                                  <w:i/>
                                </w:rPr>
                              </m:ctrlPr>
                            </m:sSubPr>
                            <m:e>
                              <m:r>
                                <w:rPr>
                                  <w:rFonts w:ascii="Cambria Math" w:hAnsi="Cambria Math" w:hint="eastAsia"/>
                                </w:rPr>
                                <m:t>l</m:t>
                              </m:r>
                            </m:e>
                            <m:sub>
                              <m:r>
                                <w:rPr>
                                  <w:rFonts w:ascii="Cambria Math" w:hAnsi="Cambria Math"/>
                                </w:rPr>
                                <m:t>v</m:t>
                              </m:r>
                            </m:sub>
                          </m:sSub>
                        </m:sup>
                      </m:sSubSup>
                      <m:r>
                        <w:rPr>
                          <w:rFonts w:ascii="Cambria Math" w:hAnsi="Cambria Math"/>
                        </w:rPr>
                        <m:t>bandwidth</m:t>
                      </m:r>
                      <m:d>
                        <m:dPr>
                          <m:ctrlPr>
                            <w:rPr>
                              <w:rFonts w:ascii="Cambria Math" w:hAnsi="Cambria Math"/>
                              <w:i/>
                            </w:rPr>
                          </m:ctrlPr>
                        </m:dPr>
                        <m:e>
                          <m:sSub>
                            <m:sSubPr>
                              <m:ctrlPr>
                                <w:rPr>
                                  <w:rFonts w:ascii="Cambria Math" w:hAnsi="Cambria Math"/>
                                  <w:i/>
                                </w:rPr>
                              </m:ctrlPr>
                            </m:sSubPr>
                            <m:e>
                              <m:r>
                                <w:rPr>
                                  <w:rFonts w:ascii="Cambria Math" w:hAnsi="Cambria Math" w:hint="eastAsia"/>
                                </w:rPr>
                                <m:t>l</m:t>
                              </m:r>
                            </m:e>
                            <m:sub>
                              <m:r>
                                <w:rPr>
                                  <w:rFonts w:ascii="Cambria Math" w:hAnsi="Cambria Math" w:hint="eastAsia"/>
                                </w:rPr>
                                <m:t>v</m:t>
                              </m:r>
                            </m:sub>
                          </m:sSub>
                        </m:e>
                      </m:d>
                    </m:e>
                  </m:nary>
                </m:e>
              </m:nary>
              <m:r>
                <w:rPr>
                  <w:rFonts w:ascii="Cambria Math" w:hAnsi="Cambria Math"/>
                </w:rPr>
                <m:t>#</m:t>
              </m:r>
              <m:d>
                <m:dPr>
                  <m:ctrlPr>
                    <w:rPr>
                      <w:rFonts w:ascii="Cambria Math" w:hAnsi="Cambria Math"/>
                      <w:i/>
                    </w:rPr>
                  </m:ctrlPr>
                </m:dPr>
                <m:e>
                  <m:r>
                    <w:rPr>
                      <w:rFonts w:ascii="Cambria Math" w:hAnsi="Cambria Math"/>
                    </w:rPr>
                    <m:t>3.9</m:t>
                  </m:r>
                </m:e>
              </m:d>
            </m:e>
          </m:eqArr>
        </m:oMath>
      </m:oMathPara>
    </w:p>
    <w:p w14:paraId="74D6D6C1" w14:textId="313EABCE" w:rsidR="00334A6D" w:rsidRDefault="00334A6D" w:rsidP="00334A6D">
      <w:pPr>
        <w:pStyle w:val="a3"/>
        <w:ind w:left="780" w:firstLineChars="0" w:firstLine="0"/>
      </w:pPr>
      <w:r>
        <w:rPr>
          <w:rFonts w:hint="eastAsia"/>
        </w:rPr>
        <w:t>符号</w:t>
      </w:r>
      <m:oMath>
        <m:sSubSup>
          <m:sSubSupPr>
            <m:ctrlPr>
              <w:rPr>
                <w:rFonts w:ascii="Cambria Math" w:hAnsi="Cambria Math"/>
                <w:i/>
              </w:rPr>
            </m:ctrlPr>
          </m:sSubSupPr>
          <m:e>
            <m:r>
              <w:rPr>
                <w:rFonts w:ascii="Cambria Math" w:hAnsi="Cambria Math"/>
              </w:rPr>
              <m:t>f</m:t>
            </m:r>
          </m:e>
          <m:sub>
            <m:sSub>
              <m:sSubPr>
                <m:ctrlPr>
                  <w:rPr>
                    <w:rFonts w:ascii="Cambria Math" w:hAnsi="Cambria Math"/>
                    <w:i/>
                  </w:rPr>
                </m:ctrlPr>
              </m:sSubPr>
              <m:e>
                <m:r>
                  <w:rPr>
                    <w:rFonts w:ascii="Cambria Math" w:hAnsi="Cambria Math"/>
                  </w:rPr>
                  <m:t>e</m:t>
                </m:r>
              </m:e>
              <m:sub>
                <m:r>
                  <w:rPr>
                    <w:rFonts w:ascii="Cambria Math" w:hAnsi="Cambria Math"/>
                  </w:rPr>
                  <m:t>s</m:t>
                </m:r>
              </m:sub>
            </m:sSub>
          </m:sub>
          <m:sup>
            <m:sSub>
              <m:sSubPr>
                <m:ctrlPr>
                  <w:rPr>
                    <w:rFonts w:ascii="Cambria Math" w:hAnsi="Cambria Math"/>
                    <w:i/>
                  </w:rPr>
                </m:ctrlPr>
              </m:sSubPr>
              <m:e>
                <m:r>
                  <w:rPr>
                    <w:rFonts w:ascii="Cambria Math" w:hAnsi="Cambria Math"/>
                  </w:rPr>
                  <m:t>e</m:t>
                </m:r>
              </m:e>
              <m:sub>
                <m:r>
                  <w:rPr>
                    <w:rFonts w:ascii="Cambria Math" w:hAnsi="Cambria Math"/>
                  </w:rPr>
                  <m:t>v</m:t>
                </m:r>
              </m:sub>
            </m:sSub>
          </m:sup>
        </m:sSubSup>
      </m:oMath>
      <w:r>
        <w:rPr>
          <w:rFonts w:hint="eastAsia"/>
        </w:rPr>
        <w:t>表示底层链路</w:t>
      </w:r>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hint="eastAsia"/>
              </w:rPr>
              <m:t>s</m:t>
            </m:r>
          </m:sub>
        </m:sSub>
      </m:oMath>
      <w:r>
        <w:rPr>
          <w:rFonts w:hint="eastAsia"/>
        </w:rPr>
        <w:t>是否被虚拟网络</w:t>
      </w:r>
      <m:oMath>
        <m:sSub>
          <m:sSubPr>
            <m:ctrlPr>
              <w:rPr>
                <w:rFonts w:ascii="Cambria Math" w:hAnsi="Cambria Math"/>
                <w:i/>
              </w:rPr>
            </m:ctrlPr>
          </m:sSubPr>
          <m:e>
            <m:r>
              <w:rPr>
                <w:rFonts w:ascii="Cambria Math" w:hAnsi="Cambria Math" w:hint="eastAsia"/>
              </w:rPr>
              <m:t>l</m:t>
            </m:r>
          </m:e>
          <m:sub>
            <m:r>
              <w:rPr>
                <w:rFonts w:ascii="Cambria Math" w:hAnsi="Cambria Math"/>
              </w:rPr>
              <m:t>v</m:t>
            </m:r>
          </m:sub>
        </m:sSub>
      </m:oMath>
      <w:r>
        <w:rPr>
          <w:rFonts w:hint="eastAsia"/>
        </w:rPr>
        <w:t>占用，若占用，取值为1</w:t>
      </w:r>
      <w:r>
        <w:t>，</w:t>
      </w:r>
      <w:r>
        <w:rPr>
          <w:rFonts w:hint="eastAsia"/>
        </w:rPr>
        <w:t>否则取值为0</w:t>
      </w:r>
      <w:r>
        <w:t>.</w:t>
      </w:r>
    </w:p>
    <w:p w14:paraId="70F9AF2F" w14:textId="4E808D8E" w:rsidR="00334A6D" w:rsidRDefault="00334A6D" w:rsidP="00334A6D">
      <w:pPr>
        <w:pStyle w:val="a3"/>
        <w:numPr>
          <w:ilvl w:val="0"/>
          <w:numId w:val="4"/>
        </w:numPr>
        <w:ind w:firstLineChars="0"/>
      </w:pPr>
      <w:r w:rsidRPr="008C2545">
        <w:rPr>
          <w:rFonts w:hint="eastAsia"/>
          <w:b/>
          <w:bCs/>
        </w:rPr>
        <w:t>虚拟网络收益支出比</w:t>
      </w:r>
      <w:r>
        <w:rPr>
          <w:rFonts w:hint="eastAsia"/>
        </w:rPr>
        <w:t>:在V</w:t>
      </w:r>
      <w:r>
        <w:t>NE</w:t>
      </w:r>
      <w:r>
        <w:rPr>
          <w:rFonts w:hint="eastAsia"/>
        </w:rPr>
        <w:t>算法研究中，</w:t>
      </w:r>
      <w:r w:rsidR="006600AA">
        <w:rPr>
          <w:rFonts w:hint="eastAsia"/>
        </w:rPr>
        <w:t>单独使用虚拟网络收益和支出</w:t>
      </w:r>
      <w:r w:rsidR="009B7BF0">
        <w:rPr>
          <w:rFonts w:hint="eastAsia"/>
        </w:rPr>
        <w:t>不能全面地反映算法的性能,</w:t>
      </w:r>
      <w:r w:rsidR="009B7BF0">
        <w:t xml:space="preserve"> </w:t>
      </w:r>
      <w:r w:rsidR="009B7BF0">
        <w:rPr>
          <w:rFonts w:hint="eastAsia"/>
        </w:rPr>
        <w:t>为了避免该缺陷,</w:t>
      </w:r>
      <w:r w:rsidR="009B7BF0">
        <w:t xml:space="preserve"> </w:t>
      </w:r>
      <w:r>
        <w:rPr>
          <w:rFonts w:hint="eastAsia"/>
        </w:rPr>
        <w:t>通常使用虚拟网络收益支出比</w:t>
      </w:r>
      <w:r w:rsidR="009B7BF0">
        <w:rPr>
          <w:rFonts w:hint="eastAsia"/>
        </w:rPr>
        <w:t>来讨论算法的性能</w:t>
      </w:r>
      <w:r>
        <w:rPr>
          <w:rFonts w:hint="eastAsia"/>
        </w:rPr>
        <w:t>，计算公式如下:</w:t>
      </w:r>
    </w:p>
    <w:p w14:paraId="38B692E4" w14:textId="62EB02BF" w:rsidR="00C476FD" w:rsidRPr="00C476FD" w:rsidRDefault="00D92732" w:rsidP="00C476FD">
      <w:pPr>
        <w:pStyle w:val="a3"/>
        <w:ind w:left="780" w:firstLineChars="0"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Revenue</m:t>
                  </m:r>
                </m:num>
                <m:den>
                  <m:r>
                    <w:rPr>
                      <w:rFonts w:ascii="Cambria Math" w:hAnsi="Cambria Math"/>
                    </w:rPr>
                    <m:t>C</m:t>
                  </m:r>
                  <m:r>
                    <w:rPr>
                      <w:rFonts w:ascii="Cambria Math" w:hAnsi="Cambria Math" w:hint="eastAsia"/>
                    </w:rPr>
                    <m:t>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den>
              </m:f>
              <m:r>
                <w:rPr>
                  <w:rFonts w:ascii="Cambria Math" w:hAnsi="Cambria Math"/>
                </w:rPr>
                <m:t>=</m:t>
              </m:r>
              <m:f>
                <m:fPr>
                  <m:ctrlPr>
                    <w:rPr>
                      <w:rFonts w:ascii="Cambria Math" w:hAnsi="Cambria Math"/>
                      <w:i/>
                    </w:rPr>
                  </m:ctrlPr>
                </m:fPr>
                <m:num>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num>
                <m:den>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den>
              </m:f>
              <m:r>
                <w:rPr>
                  <w:rFonts w:ascii="Cambria Math" w:hAnsi="Cambria Math"/>
                </w:rPr>
                <m:t>#</m:t>
              </m:r>
              <m:d>
                <m:dPr>
                  <m:ctrlPr>
                    <w:rPr>
                      <w:rFonts w:ascii="Cambria Math" w:hAnsi="Cambria Math"/>
                      <w:i/>
                    </w:rPr>
                  </m:ctrlPr>
                </m:dPr>
                <m:e>
                  <m:r>
                    <w:rPr>
                      <w:rFonts w:ascii="Cambria Math" w:hAnsi="Cambria Math"/>
                    </w:rPr>
                    <m:t>3.10</m:t>
                  </m:r>
                </m:e>
              </m:d>
            </m:e>
          </m:eqArr>
        </m:oMath>
      </m:oMathPara>
    </w:p>
    <w:p w14:paraId="03E8F672" w14:textId="77777777" w:rsidR="00334A6D" w:rsidRDefault="00334A6D" w:rsidP="00334A6D">
      <w:pPr>
        <w:pStyle w:val="a3"/>
        <w:ind w:left="780" w:firstLineChars="0" w:firstLine="0"/>
      </w:pPr>
      <w:r>
        <w:rPr>
          <w:rFonts w:hint="eastAsia"/>
        </w:rPr>
        <w:t>更一般的，使用长期收益支出比来评价算法的性能</w:t>
      </w:r>
      <w:r>
        <w:t>，</w:t>
      </w:r>
      <w:r>
        <w:rPr>
          <w:rFonts w:hint="eastAsia"/>
        </w:rPr>
        <w:t>计算方式如下:</w:t>
      </w:r>
    </w:p>
    <w:p w14:paraId="7AC9EC68" w14:textId="7718CC16" w:rsidR="00DA4440" w:rsidRPr="00DA4440" w:rsidRDefault="00D92732" w:rsidP="00DA4440">
      <w:pPr>
        <w:pStyle w:val="a3"/>
        <w:ind w:left="780" w:firstLineChars="0" w:firstLine="0"/>
      </w:pPr>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Revenue</m:t>
                  </m:r>
                </m:num>
                <m:den>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den>
              </m:f>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T→∞</m:t>
                      </m:r>
                      <m:ctrlPr>
                        <w:rPr>
                          <w:rFonts w:ascii="Cambria Math" w:hAnsi="Cambria Math"/>
                        </w:rPr>
                      </m:ctrlPr>
                    </m:lim>
                  </m:limLow>
                </m:fName>
                <m:e>
                  <m:f>
                    <m:fPr>
                      <m:ctrlPr>
                        <w:rPr>
                          <w:rFonts w:ascii="Cambria Math" w:hAnsi="Cambria Math"/>
                          <w:i/>
                        </w:rPr>
                      </m:ctrlPr>
                    </m:fPr>
                    <m:num>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Revenue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nary>
                    </m:num>
                    <m:den>
                      <m:nary>
                        <m:naryPr>
                          <m:chr m:val="∑"/>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Cost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V</m:t>
                                  </m:r>
                                </m:sub>
                              </m:sSub>
                            </m:e>
                          </m:d>
                        </m:e>
                      </m:nary>
                    </m:den>
                  </m:f>
                </m:e>
              </m:func>
              <m:r>
                <w:rPr>
                  <w:rFonts w:ascii="Cambria Math" w:hAnsi="Cambria Math"/>
                </w:rPr>
                <m:t>#</m:t>
              </m:r>
              <m:d>
                <m:dPr>
                  <m:ctrlPr>
                    <w:rPr>
                      <w:rFonts w:ascii="Cambria Math" w:hAnsi="Cambria Math"/>
                      <w:i/>
                    </w:rPr>
                  </m:ctrlPr>
                </m:dPr>
                <m:e>
                  <m:r>
                    <w:rPr>
                      <w:rFonts w:ascii="Cambria Math" w:hAnsi="Cambria Math"/>
                    </w:rPr>
                    <m:t>3.11</m:t>
                  </m:r>
                </m:e>
              </m:d>
            </m:e>
          </m:eqArr>
        </m:oMath>
      </m:oMathPara>
    </w:p>
    <w:p w14:paraId="46639A7F" w14:textId="571AE6CF" w:rsidR="00F93DD7" w:rsidRDefault="00F93DD7" w:rsidP="00F93DD7">
      <w:pPr>
        <w:pStyle w:val="3"/>
      </w:pPr>
      <w:r>
        <w:rPr>
          <w:rFonts w:hint="eastAsia"/>
        </w:rPr>
        <w:t>3</w:t>
      </w:r>
      <w:r>
        <w:t xml:space="preserve">.1.4 </w:t>
      </w:r>
      <w:r>
        <w:rPr>
          <w:rFonts w:hint="eastAsia"/>
        </w:rPr>
        <w:t>网络状态更新</w:t>
      </w:r>
    </w:p>
    <w:p w14:paraId="2FBCDFA0" w14:textId="77777777" w:rsidR="004251EA" w:rsidRDefault="004251EA" w:rsidP="004251EA">
      <w:pPr>
        <w:pStyle w:val="a3"/>
        <w:numPr>
          <w:ilvl w:val="0"/>
          <w:numId w:val="8"/>
        </w:numPr>
        <w:ind w:firstLineChars="0"/>
      </w:pPr>
      <w:r>
        <w:rPr>
          <w:rFonts w:hint="eastAsia"/>
        </w:rPr>
        <w:t>主动更新:</w:t>
      </w:r>
      <w:r>
        <w:t xml:space="preserve"> </w:t>
      </w:r>
      <w:r>
        <w:rPr>
          <w:rFonts w:hint="eastAsia"/>
        </w:rPr>
        <w:t>每隔固定的时间间隔根据当前的网络负载状态更新网络流量矩阵.</w:t>
      </w:r>
    </w:p>
    <w:p w14:paraId="7BDBD191" w14:textId="77777777" w:rsidR="004251EA" w:rsidRDefault="004251EA" w:rsidP="004251EA">
      <w:pPr>
        <w:pStyle w:val="a3"/>
        <w:numPr>
          <w:ilvl w:val="0"/>
          <w:numId w:val="8"/>
        </w:numPr>
        <w:ind w:firstLineChars="0"/>
      </w:pPr>
      <w:r>
        <w:rPr>
          <w:rFonts w:hint="eastAsia"/>
        </w:rPr>
        <w:t>被动更新:</w:t>
      </w:r>
      <w:r>
        <w:t xml:space="preserve"> </w:t>
      </w:r>
      <w:commentRangeStart w:id="10"/>
      <w:r>
        <w:rPr>
          <w:rFonts w:hint="eastAsia"/>
        </w:rPr>
        <w:t>只有在收到虚拟网络请求时,</w:t>
      </w:r>
      <w:r>
        <w:t xml:space="preserve"> </w:t>
      </w:r>
      <w:r>
        <w:rPr>
          <w:rFonts w:hint="eastAsia"/>
        </w:rPr>
        <w:t>才更新网络流量矩阵</w:t>
      </w:r>
      <w:commentRangeEnd w:id="10"/>
      <w:r>
        <w:rPr>
          <w:rStyle w:val="ab"/>
        </w:rPr>
        <w:commentReference w:id="10"/>
      </w:r>
      <w:r>
        <w:rPr>
          <w:rFonts w:hint="eastAsia"/>
        </w:rPr>
        <w:t>.</w:t>
      </w:r>
    </w:p>
    <w:p w14:paraId="3E1572BC" w14:textId="77777777" w:rsidR="004251EA" w:rsidRPr="004251EA" w:rsidRDefault="004251EA" w:rsidP="004251EA"/>
    <w:p w14:paraId="5F53BA8C" w14:textId="3CDEE5E0" w:rsidR="000A22F4" w:rsidRDefault="006A7FC8" w:rsidP="00DE6CF7">
      <w:pPr>
        <w:pStyle w:val="2"/>
      </w:pPr>
      <w:r>
        <w:rPr>
          <w:rFonts w:hint="eastAsia"/>
        </w:rPr>
        <w:t>3</w:t>
      </w:r>
      <w:r>
        <w:t xml:space="preserve">.2 </w:t>
      </w:r>
      <w:r>
        <w:rPr>
          <w:rFonts w:hint="eastAsia"/>
        </w:rPr>
        <w:t>广义网络温度</w:t>
      </w:r>
    </w:p>
    <w:p w14:paraId="3ABB07A6" w14:textId="6EC49638" w:rsidR="003C6A74" w:rsidRDefault="00EC26E3" w:rsidP="00EC26E3">
      <w:pPr>
        <w:pStyle w:val="3"/>
      </w:pPr>
      <w:r>
        <w:rPr>
          <w:rFonts w:hint="eastAsia"/>
        </w:rPr>
        <w:t>3</w:t>
      </w:r>
      <w:r>
        <w:t xml:space="preserve">.2.1 </w:t>
      </w:r>
      <w:r w:rsidR="003C6A74">
        <w:rPr>
          <w:rFonts w:hint="eastAsia"/>
        </w:rPr>
        <w:t>广义网络温度</w:t>
      </w:r>
    </w:p>
    <w:p w14:paraId="34213FD3" w14:textId="34399198" w:rsidR="003C6A74" w:rsidRDefault="003C6A74" w:rsidP="003C6A74">
      <w:pPr>
        <w:ind w:firstLine="420"/>
      </w:pPr>
      <w:r>
        <w:rPr>
          <w:rFonts w:hint="eastAsia"/>
        </w:rPr>
        <w:t>广义网络温度(Generalized</w:t>
      </w:r>
      <w:r>
        <w:t xml:space="preserve"> N</w:t>
      </w:r>
      <w:r>
        <w:rPr>
          <w:rFonts w:hint="eastAsia"/>
        </w:rPr>
        <w:t>etwork</w:t>
      </w:r>
      <w:r>
        <w:t xml:space="preserve"> T</w:t>
      </w:r>
      <w:r>
        <w:rPr>
          <w:rFonts w:hint="eastAsia"/>
        </w:rPr>
        <w:t>emperature</w:t>
      </w:r>
      <w:r>
        <w:t xml:space="preserve">, </w:t>
      </w:r>
      <w:r>
        <w:rPr>
          <w:rFonts w:hint="eastAsia"/>
        </w:rPr>
        <w:t>GNT</w:t>
      </w:r>
      <w:r>
        <w:t>)</w:t>
      </w:r>
      <w:r>
        <w:rPr>
          <w:rFonts w:hint="eastAsia"/>
        </w:rPr>
        <w:t>是王昌达等人提出的一种兼顾网络拓扑与网络流量的度量指标,</w:t>
      </w:r>
      <w:r>
        <w:t xml:space="preserve"> </w:t>
      </w:r>
      <w:r>
        <w:rPr>
          <w:rFonts w:hint="eastAsia"/>
        </w:rPr>
        <w:t>具有时空融合特性</w:t>
      </w:r>
      <w:r>
        <w:t xml:space="preserve">. </w:t>
      </w:r>
      <w:r>
        <w:rPr>
          <w:rFonts w:hint="eastAsia"/>
        </w:rPr>
        <w:t>该指标在网络攻击检测</w:t>
      </w:r>
      <w:r>
        <w:t xml:space="preserve">, </w:t>
      </w:r>
      <w:r>
        <w:rPr>
          <w:rFonts w:hint="eastAsia"/>
        </w:rPr>
        <w:t>网络安全态势评估等多个领域具有广泛的应用场景.</w:t>
      </w:r>
      <w:r>
        <w:t xml:space="preserve"> </w:t>
      </w:r>
      <w:commentRangeStart w:id="11"/>
      <w:r>
        <w:rPr>
          <w:rFonts w:hint="eastAsia"/>
        </w:rPr>
        <w:t>文献(韦</w:t>
      </w:r>
      <w:r>
        <w:t>)</w:t>
      </w:r>
      <w:r>
        <w:rPr>
          <w:rFonts w:hint="eastAsia"/>
        </w:rPr>
        <w:t>使用G</w:t>
      </w:r>
      <w:r>
        <w:t>NT</w:t>
      </w:r>
      <w:r>
        <w:rPr>
          <w:rFonts w:hint="eastAsia"/>
        </w:rPr>
        <w:t>作为检测指标对D</w:t>
      </w:r>
      <w:r>
        <w:t>D</w:t>
      </w:r>
      <w:r>
        <w:rPr>
          <w:rFonts w:hint="eastAsia"/>
        </w:rPr>
        <w:t>oS攻击进行检测,</w:t>
      </w:r>
      <w:r>
        <w:t xml:space="preserve"> </w:t>
      </w:r>
      <w:r>
        <w:rPr>
          <w:rFonts w:hint="eastAsia"/>
        </w:rPr>
        <w:t>取得了较好的检测结果.</w:t>
      </w:r>
      <w:r>
        <w:t xml:space="preserve"> </w:t>
      </w:r>
      <w:r>
        <w:rPr>
          <w:rFonts w:hint="eastAsia"/>
        </w:rPr>
        <w:t>在文献(陈</w:t>
      </w:r>
      <w:r>
        <w:t>)</w:t>
      </w:r>
      <w:r>
        <w:rPr>
          <w:rFonts w:hint="eastAsia"/>
        </w:rPr>
        <w:t>中,</w:t>
      </w:r>
      <w:r>
        <w:t xml:space="preserve"> </w:t>
      </w:r>
      <w:r>
        <w:rPr>
          <w:rFonts w:hint="eastAsia"/>
        </w:rPr>
        <w:t>作者提出了基于G</w:t>
      </w:r>
      <w:r>
        <w:t>NT</w:t>
      </w:r>
      <w:r>
        <w:rPr>
          <w:rFonts w:hint="eastAsia"/>
        </w:rPr>
        <w:t>与网络拓扑结构的节点重要性排序方法.</w:t>
      </w:r>
      <w:commentRangeEnd w:id="11"/>
      <w:r w:rsidR="001D6461">
        <w:rPr>
          <w:rStyle w:val="ab"/>
        </w:rPr>
        <w:commentReference w:id="11"/>
      </w:r>
      <w:r>
        <w:t xml:space="preserve"> </w:t>
      </w:r>
    </w:p>
    <w:p w14:paraId="7A9A574B" w14:textId="7A5BB59A" w:rsidR="003C6A74" w:rsidRDefault="003C6A74" w:rsidP="003C6A74">
      <w:pPr>
        <w:ind w:firstLine="420"/>
      </w:pPr>
      <w:r>
        <w:t>在热力学中</w:t>
      </w:r>
      <w:r>
        <w:rPr>
          <w:rFonts w:hint="eastAsia"/>
        </w:rPr>
        <w:t>,</w:t>
      </w:r>
      <w:r>
        <w:t xml:space="preserve"> 温度</w:t>
      </w:r>
      <w:r>
        <w:rPr>
          <w:rFonts w:hint="eastAsia"/>
        </w:rPr>
        <w:t>T</w:t>
      </w:r>
      <w:r>
        <w:t>定义为一个绝热系统中热量的引进或流失额度</w:t>
      </w:r>
      <m:oMath>
        <m:r>
          <w:rPr>
            <w:rFonts w:ascii="Cambria Math" w:hAnsi="Cambria Math"/>
          </w:rPr>
          <m:t>dQ</m:t>
        </m:r>
      </m:oMath>
      <w:r>
        <w:t>与由此导致的热力学熵</w:t>
      </w:r>
      <w:r w:rsidR="001D6461">
        <w:rPr>
          <w:rFonts w:hint="eastAsia"/>
        </w:rPr>
        <w:t>的</w:t>
      </w:r>
      <w:r>
        <w:t>变化量</w:t>
      </w:r>
      <m:oMath>
        <m:r>
          <w:rPr>
            <w:rFonts w:ascii="Cambria Math" w:hAnsi="Cambria Math"/>
          </w:rPr>
          <m:t>dS</m:t>
        </m:r>
      </m:oMath>
      <w:proofErr w:type="gramStart"/>
      <w:r>
        <w:t>的微商</w:t>
      </w:r>
      <w:proofErr w:type="gramEnd"/>
      <w:r>
        <w:rPr>
          <w:rFonts w:hint="eastAsia"/>
        </w:rPr>
        <w:t>.</w:t>
      </w:r>
      <w:r>
        <w:t xml:space="preserve"> </w:t>
      </w:r>
      <w:commentRangeStart w:id="12"/>
      <w:r>
        <w:t>在文献</w:t>
      </w:r>
      <w:r>
        <w:rPr>
          <w:rFonts w:hint="eastAsia"/>
        </w:rPr>
        <w:t>(老板)</w:t>
      </w:r>
      <w:r>
        <w:t>中</w:t>
      </w:r>
      <w:commentRangeEnd w:id="12"/>
      <w:r w:rsidR="001D6461">
        <w:rPr>
          <w:rStyle w:val="ab"/>
        </w:rPr>
        <w:commentReference w:id="12"/>
      </w:r>
      <w:r>
        <w:rPr>
          <w:rFonts w:hint="eastAsia"/>
        </w:rPr>
        <w:t>,</w:t>
      </w:r>
      <w:r>
        <w:t xml:space="preserve"> 作者类比热力学温度</w:t>
      </w:r>
      <w:r>
        <w:rPr>
          <w:rFonts w:hint="eastAsia"/>
        </w:rPr>
        <w:t>,</w:t>
      </w:r>
      <w:r>
        <w:t xml:space="preserve"> 用网络的Shannon</w:t>
      </w:r>
      <w:proofErr w:type="gramStart"/>
      <w:r>
        <w:t>熵</w:t>
      </w:r>
      <w:proofErr w:type="gramEnd"/>
      <w:r>
        <w:t>取</w:t>
      </w:r>
      <w:r>
        <w:lastRenderedPageBreak/>
        <w:t>代热力学熵</w:t>
      </w:r>
      <w:r>
        <w:rPr>
          <w:rFonts w:hint="eastAsia"/>
        </w:rPr>
        <w:t>,</w:t>
      </w:r>
      <w:r>
        <w:t xml:space="preserve"> 用网络中</w:t>
      </w:r>
      <w:proofErr w:type="gramStart"/>
      <w:r>
        <w:t>”</w:t>
      </w:r>
      <w:proofErr w:type="gramEnd"/>
      <w:r>
        <w:t>在传输数据包数量的变化</w:t>
      </w:r>
      <w:proofErr w:type="gramStart"/>
      <w:r>
        <w:t>”</w:t>
      </w:r>
      <w:proofErr w:type="gramEnd"/>
      <w:r>
        <w:t>取代热力学中</w:t>
      </w:r>
      <w:proofErr w:type="gramStart"/>
      <w:r>
        <w:t>”</w:t>
      </w:r>
      <w:proofErr w:type="gramEnd"/>
      <w:r>
        <w:t>热量的</w:t>
      </w:r>
      <w:r>
        <w:rPr>
          <w:rFonts w:hint="eastAsia"/>
        </w:rPr>
        <w:t>引进或流失额度</w:t>
      </w:r>
      <w:proofErr w:type="gramStart"/>
      <w:r>
        <w:t>”</w:t>
      </w:r>
      <w:proofErr w:type="gramEnd"/>
      <w:r>
        <w:t>, 最终得到新的度量指标</w:t>
      </w:r>
      <w:r>
        <w:rPr>
          <w:rFonts w:hint="eastAsia"/>
        </w:rPr>
        <w:t>,</w:t>
      </w:r>
      <w:r>
        <w:t xml:space="preserve"> 即广义网络温度</w:t>
      </w:r>
      <w:r w:rsidR="001D6461">
        <w:rPr>
          <w:rFonts w:hint="eastAsia"/>
        </w:rPr>
        <w:t>G</w:t>
      </w:r>
      <w:r w:rsidR="001D6461">
        <w:t>NT</w:t>
      </w:r>
      <w:r>
        <w:rPr>
          <w:rFonts w:hint="eastAsia"/>
        </w:rPr>
        <w:t>,</w:t>
      </w:r>
      <w:r>
        <w:t xml:space="preserve"> 具体定义如下</w:t>
      </w:r>
      <w:r>
        <w:rPr>
          <w:rFonts w:hint="eastAsia"/>
        </w:rPr>
        <w:t>:</w:t>
      </w:r>
    </w:p>
    <w:p w14:paraId="798BEA2F" w14:textId="07A41081" w:rsidR="003973ED" w:rsidRPr="003973ED" w:rsidRDefault="00D92732" w:rsidP="003973ED">
      <w:pPr>
        <w:ind w:firstLine="420"/>
      </w:pPr>
      <m:oMathPara>
        <m:oMath>
          <m:eqArr>
            <m:eqArrPr>
              <m:maxDist m:val="1"/>
              <m:ctrlPr>
                <w:rPr>
                  <w:rFonts w:ascii="Cambria Math" w:hAnsi="Cambria Math"/>
                  <w:i/>
                </w:rPr>
              </m:ctrlPr>
            </m:eqArrPr>
            <m:e>
              <m:r>
                <w:rPr>
                  <w:rFonts w:ascii="Cambria Math" w:hAnsi="Cambria Math"/>
                </w:rPr>
                <m:t xml:space="preserve">GNT= </m:t>
              </m:r>
              <m:f>
                <m:fPr>
                  <m:ctrlPr>
                    <w:rPr>
                      <w:rFonts w:ascii="Cambria Math" w:hAnsi="Cambria Math"/>
                      <w:i/>
                    </w:rPr>
                  </m:ctrlPr>
                </m:fPr>
                <m:num>
                  <m:r>
                    <w:rPr>
                      <w:rFonts w:ascii="Cambria Math" w:hAnsi="Cambria Math"/>
                    </w:rPr>
                    <m:t>∆</m:t>
                  </m:r>
                  <m:r>
                    <w:rPr>
                      <w:rFonts w:ascii="Cambria Math" w:hAnsi="Cambria Math" w:hint="eastAsia"/>
                    </w:rPr>
                    <m:t>P</m:t>
                  </m:r>
                </m:num>
                <m:den>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rPr>
                    <m:t>3.12</m:t>
                  </m:r>
                </m:e>
              </m:d>
            </m:e>
          </m:eqArr>
        </m:oMath>
      </m:oMathPara>
    </w:p>
    <w:p w14:paraId="282D3F14" w14:textId="77777777" w:rsidR="003C6A74" w:rsidRDefault="003C6A74" w:rsidP="003C6A74">
      <w:pPr>
        <w:ind w:firstLine="420"/>
      </w:pPr>
      <w:r>
        <w:t>其中</w:t>
      </w:r>
      <w:r>
        <w:rPr>
          <w:rFonts w:hint="eastAsia"/>
        </w:rPr>
        <w:t>,</w:t>
      </w:r>
      <w:r>
        <w:t xml:space="preserve"> </w:t>
      </w:r>
      <m:oMath>
        <m:r>
          <m:rPr>
            <m:sty m:val="p"/>
          </m:rPr>
          <w:rPr>
            <w:rFonts w:ascii="Cambria Math" w:hAnsi="Cambria Math"/>
          </w:rPr>
          <m:t>ΔP</m:t>
        </m:r>
      </m:oMath>
      <w:r>
        <w:t>表示网络中传输数据包数量的变化</w:t>
      </w:r>
      <w:r>
        <w:rPr>
          <w:rFonts w:hint="eastAsia"/>
        </w:rPr>
        <w:t>,</w:t>
      </w:r>
      <w:r>
        <w:t xml:space="preserve"> 而</w:t>
      </w:r>
      <m:oMath>
        <m:r>
          <m:rPr>
            <m:sty m:val="p"/>
          </m:rPr>
          <w:rPr>
            <w:rFonts w:ascii="Cambria Math" w:hAnsi="Cambria Math"/>
          </w:rPr>
          <m:t>ΔH</m:t>
        </m:r>
      </m:oMath>
      <w:r>
        <w:t>表示由数据包数量变化导致的Shannon熵的变化</w:t>
      </w:r>
      <w:r>
        <w:rPr>
          <w:rFonts w:hint="eastAsia"/>
        </w:rPr>
        <w:t>.</w:t>
      </w:r>
      <w:r>
        <w:t xml:space="preserve"> </w:t>
      </w:r>
    </w:p>
    <w:p w14:paraId="55AB3A44" w14:textId="13215DA1" w:rsidR="003C6A74" w:rsidRPr="003C6A74" w:rsidRDefault="00BE5A73" w:rsidP="007D2CFA">
      <w:r>
        <w:tab/>
      </w:r>
      <w:commentRangeStart w:id="13"/>
      <w:r>
        <w:rPr>
          <w:rFonts w:hint="eastAsia"/>
        </w:rPr>
        <w:t>与热力学温度类似,</w:t>
      </w:r>
      <w:r>
        <w:t xml:space="preserve"> GNT</w:t>
      </w:r>
      <w:r>
        <w:rPr>
          <w:rFonts w:hint="eastAsia"/>
        </w:rPr>
        <w:t>数值一般不会出现较大波动,</w:t>
      </w:r>
      <w:r>
        <w:t xml:space="preserve"> </w:t>
      </w:r>
      <w:r>
        <w:rPr>
          <w:rFonts w:hint="eastAsia"/>
        </w:rPr>
        <w:t>当G</w:t>
      </w:r>
      <w:r>
        <w:t>NT</w:t>
      </w:r>
      <w:r>
        <w:rPr>
          <w:rFonts w:hint="eastAsia"/>
        </w:rPr>
        <w:t>发生突变时,</w:t>
      </w:r>
      <w:r>
        <w:t xml:space="preserve"> </w:t>
      </w:r>
      <w:r>
        <w:rPr>
          <w:rFonts w:hint="eastAsia"/>
        </w:rPr>
        <w:t>表示网络中数据传输出现异常, 可能收到攻击.</w:t>
      </w:r>
      <w:r>
        <w:t xml:space="preserve"> </w:t>
      </w:r>
      <w:commentRangeEnd w:id="13"/>
      <w:r w:rsidR="004F413E">
        <w:rPr>
          <w:rStyle w:val="ab"/>
        </w:rPr>
        <w:commentReference w:id="13"/>
      </w:r>
    </w:p>
    <w:p w14:paraId="241D1E5D" w14:textId="0C228DC3" w:rsidR="001C5D64" w:rsidRDefault="001C5D64" w:rsidP="004C18CC"/>
    <w:p w14:paraId="24A51941" w14:textId="0A6C8DC8" w:rsidR="001C5D64" w:rsidRDefault="004F413E" w:rsidP="004F413E">
      <w:pPr>
        <w:pStyle w:val="3"/>
      </w:pPr>
      <w:r>
        <w:rPr>
          <w:rFonts w:hint="eastAsia"/>
        </w:rPr>
        <w:t>3</w:t>
      </w:r>
      <w:r>
        <w:t xml:space="preserve">.2.2 </w:t>
      </w:r>
      <w:r w:rsidR="001C5D64">
        <w:rPr>
          <w:rFonts w:hint="eastAsia"/>
        </w:rPr>
        <w:t>网络</w:t>
      </w:r>
      <w:proofErr w:type="gramStart"/>
      <w:r w:rsidR="001C5D64">
        <w:rPr>
          <w:rFonts w:hint="eastAsia"/>
        </w:rPr>
        <w:t>熵</w:t>
      </w:r>
      <w:proofErr w:type="gramEnd"/>
    </w:p>
    <w:p w14:paraId="30C5D7A6" w14:textId="60101C45" w:rsidR="00F55688" w:rsidRDefault="00F55688" w:rsidP="00F55688">
      <w:pPr>
        <w:ind w:firstLine="420"/>
      </w:pPr>
      <w:r>
        <w:rPr>
          <w:rFonts w:hint="eastAsia"/>
        </w:rPr>
        <w:t>本小节介绍</w:t>
      </w:r>
      <w:r w:rsidR="006F0DE9">
        <w:rPr>
          <w:rFonts w:hint="eastAsia"/>
        </w:rPr>
        <w:t>G</w:t>
      </w:r>
      <w:r w:rsidR="006F0DE9">
        <w:t>NT</w:t>
      </w:r>
      <w:r>
        <w:rPr>
          <w:rFonts w:hint="eastAsia"/>
        </w:rPr>
        <w:t>中使用的网络熵,</w:t>
      </w:r>
      <w:r>
        <w:t xml:space="preserve"> </w:t>
      </w:r>
      <w:r>
        <w:rPr>
          <w:rFonts w:hint="eastAsia"/>
        </w:rPr>
        <w:t>包括:</w:t>
      </w:r>
      <w:r>
        <w:t xml:space="preserve"> </w:t>
      </w:r>
      <w:r>
        <w:rPr>
          <w:rFonts w:hint="eastAsia"/>
        </w:rPr>
        <w:t>香农Shannon熵,</w:t>
      </w:r>
      <w:r>
        <w:t xml:space="preserve"> </w:t>
      </w:r>
      <w:proofErr w:type="spellStart"/>
      <w:r>
        <w:t>Rényi</w:t>
      </w:r>
      <w:proofErr w:type="spellEnd"/>
      <w:r>
        <w:t xml:space="preserve"> </w:t>
      </w:r>
      <w:proofErr w:type="gramStart"/>
      <w:r>
        <w:t>熵</w:t>
      </w:r>
      <w:r>
        <w:rPr>
          <w:rFonts w:hint="eastAsia"/>
        </w:rPr>
        <w:t>和</w:t>
      </w:r>
      <w:proofErr w:type="spellStart"/>
      <w:proofErr w:type="gramEnd"/>
      <w:r>
        <w:rPr>
          <w:rFonts w:hint="eastAsia"/>
        </w:rPr>
        <w:t>Tsallis</w:t>
      </w:r>
      <w:proofErr w:type="spellEnd"/>
      <w:r>
        <w:rPr>
          <w:rFonts w:hint="eastAsia"/>
        </w:rPr>
        <w:t>熵.</w:t>
      </w:r>
      <w:r>
        <w:t xml:space="preserve"> </w:t>
      </w:r>
    </w:p>
    <w:p w14:paraId="3D085FC1" w14:textId="45C1E60E" w:rsidR="00F55688" w:rsidRDefault="001D2EC4" w:rsidP="001D2EC4">
      <w:pPr>
        <w:pStyle w:val="4"/>
      </w:pPr>
      <w:commentRangeStart w:id="14"/>
      <w:r>
        <w:t xml:space="preserve">3.2.2.1 </w:t>
      </w:r>
      <w:r w:rsidR="00F55688">
        <w:rPr>
          <w:rFonts w:hint="eastAsia"/>
        </w:rPr>
        <w:t>香农Shannon</w:t>
      </w:r>
      <w:r w:rsidR="00512820">
        <w:rPr>
          <w:rFonts w:hint="eastAsia"/>
        </w:rPr>
        <w:t>熵</w:t>
      </w:r>
      <w:r w:rsidR="00F55688">
        <w:t>:</w:t>
      </w:r>
      <w:commentRangeEnd w:id="14"/>
      <w:r w:rsidR="00BE30FC">
        <w:rPr>
          <w:rStyle w:val="ab"/>
          <w:rFonts w:asciiTheme="minorHAnsi" w:eastAsiaTheme="minorEastAsia" w:hAnsiTheme="minorHAnsi" w:cstheme="minorBidi"/>
          <w:b w:val="0"/>
          <w:bCs w:val="0"/>
        </w:rPr>
        <w:commentReference w:id="14"/>
      </w:r>
      <w:r w:rsidR="00512820" w:rsidRPr="00512820">
        <w:rPr>
          <w:rFonts w:hint="eastAsia"/>
        </w:rPr>
        <w:t xml:space="preserve"> </w:t>
      </w:r>
    </w:p>
    <w:p w14:paraId="57AC5461" w14:textId="7070C9CA" w:rsidR="00F55688" w:rsidRDefault="000D49EA" w:rsidP="0050084A">
      <w:pPr>
        <w:ind w:firstLine="360"/>
      </w:pPr>
      <w:r>
        <w:rPr>
          <w:rFonts w:hint="eastAsia"/>
        </w:rPr>
        <w:t>信息论</w:t>
      </w:r>
      <w:r w:rsidR="00C27844">
        <w:rPr>
          <w:rFonts w:hint="eastAsia"/>
        </w:rPr>
        <w:t>之父</w:t>
      </w:r>
      <w:r>
        <w:rPr>
          <w:rFonts w:hint="eastAsia"/>
        </w:rPr>
        <w:t>香农</w:t>
      </w:r>
      <w:r w:rsidR="00C27844">
        <w:rPr>
          <w:rFonts w:hint="eastAsia"/>
        </w:rPr>
        <w:t>将统计物理中熵的概念引申到信道通信的过程中,</w:t>
      </w:r>
      <w:r w:rsidR="00C27844">
        <w:t xml:space="preserve"> </w:t>
      </w:r>
      <w:r w:rsidR="0050084A">
        <w:rPr>
          <w:rFonts w:hint="eastAsia"/>
        </w:rPr>
        <w:t>并将其</w:t>
      </w:r>
      <w:r w:rsidR="00C27844">
        <w:rPr>
          <w:rFonts w:hint="eastAsia"/>
        </w:rPr>
        <w:t>定义为信息熵(也称香农熵</w:t>
      </w:r>
      <w:r w:rsidR="00C27844">
        <w:t>)</w:t>
      </w:r>
      <w:r w:rsidR="00C27844">
        <w:rPr>
          <w:rFonts w:hint="eastAsia"/>
        </w:rPr>
        <w:t xml:space="preserve">, </w:t>
      </w:r>
      <w:r w:rsidR="0050084A">
        <w:rPr>
          <w:rFonts w:hint="eastAsia"/>
        </w:rPr>
        <w:t>从而</w:t>
      </w:r>
      <w:r w:rsidR="00260C23">
        <w:rPr>
          <w:rFonts w:hint="eastAsia"/>
        </w:rPr>
        <w:t>实现对信息的度量,</w:t>
      </w:r>
      <w:r w:rsidR="00260C23">
        <w:t xml:space="preserve"> </w:t>
      </w:r>
      <w:r w:rsidR="0050084A">
        <w:rPr>
          <w:rFonts w:hint="eastAsia"/>
        </w:rPr>
        <w:t>奠定了</w:t>
      </w:r>
      <w:r w:rsidR="00C27844">
        <w:rPr>
          <w:rFonts w:hint="eastAsia"/>
        </w:rPr>
        <w:t>信息论和数字通信</w:t>
      </w:r>
      <w:r w:rsidR="0050084A">
        <w:rPr>
          <w:rFonts w:hint="eastAsia"/>
        </w:rPr>
        <w:t>的</w:t>
      </w:r>
      <w:r w:rsidR="00C27844">
        <w:rPr>
          <w:rFonts w:hint="eastAsia"/>
        </w:rPr>
        <w:t>基础.</w:t>
      </w:r>
      <w:r w:rsidR="00C27844">
        <w:t xml:space="preserve"> </w:t>
      </w:r>
      <w:r w:rsidR="00260C23">
        <w:rPr>
          <w:rFonts w:hint="eastAsia"/>
        </w:rPr>
        <w:t>对于一个随机变量</w:t>
      </w:r>
      <m:oMath>
        <m:r>
          <w:rPr>
            <w:rFonts w:ascii="Cambria Math" w:hAnsi="Cambria Math" w:hint="eastAsia"/>
          </w:rPr>
          <m:t>X</m:t>
        </m:r>
      </m:oMath>
      <w:r w:rsidR="00260C23">
        <w:rPr>
          <w:rFonts w:hint="eastAsia"/>
        </w:rPr>
        <w:t>,</w:t>
      </w:r>
      <w:r w:rsidR="00260C23">
        <w:t xml:space="preserve"> </w:t>
      </w:r>
      <w:r w:rsidR="00260C23">
        <w:rPr>
          <w:rFonts w:hint="eastAsia"/>
        </w:rPr>
        <w:t>其香农熵定义为:</w:t>
      </w:r>
    </w:p>
    <w:p w14:paraId="4C93C73E" w14:textId="5C4F7D39" w:rsidR="003B500C" w:rsidRPr="003B500C" w:rsidRDefault="00D92732" w:rsidP="004C18CC">
      <m:oMathPara>
        <m:oMath>
          <m:eqArr>
            <m:eqArrPr>
              <m:maxDist m:val="1"/>
              <m:ctrlPr>
                <w:rPr>
                  <w:rFonts w:ascii="Cambria Math" w:hAnsi="Cambria Math"/>
                  <w:i/>
                </w:rPr>
              </m:ctrlPr>
            </m:eqArrPr>
            <m:e>
              <m:r>
                <w:rPr>
                  <w:rFonts w:ascii="Cambria Math" w:hAnsi="Cambria Math" w:hint="eastAsia"/>
                </w:rPr>
                <m:t>H</m:t>
              </m:r>
              <m:d>
                <m:dPr>
                  <m:ctrlPr>
                    <w:rPr>
                      <w:rFonts w:ascii="Cambria Math" w:hAnsi="Cambria Math"/>
                      <w:i/>
                    </w:rPr>
                  </m:ctrlPr>
                </m:dPr>
                <m:e>
                  <m:r>
                    <w:rPr>
                      <w:rFonts w:ascii="Cambria Math" w:hAnsi="Cambria Math"/>
                    </w:rPr>
                    <m:t>X</m:t>
                  </m:r>
                </m:e>
              </m:d>
              <m:r>
                <w:rPr>
                  <w:rFonts w:ascii="Cambria Math" w:hAnsi="Cambria Math"/>
                </w:rPr>
                <m:t>=-</m:t>
              </m:r>
              <m:nary>
                <m:naryPr>
                  <m:chr m:val="∑"/>
                  <m:supHide m:val="1"/>
                  <m:ctrlPr>
                    <w:rPr>
                      <w:rFonts w:ascii="Cambria Math" w:hAnsi="Cambria Math"/>
                      <w:i/>
                    </w:rPr>
                  </m:ctrlPr>
                </m:naryPr>
                <m:sub>
                  <m:r>
                    <w:rPr>
                      <w:rFonts w:ascii="Cambria Math" w:hAnsi="Cambria Math"/>
                    </w:rPr>
                    <m:t>x∈X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b</m:t>
                          </m:r>
                          <m:ctrlPr>
                            <w:rPr>
                              <w:rFonts w:ascii="Cambria Math" w:hAnsi="Cambria Math"/>
                            </w:rPr>
                          </m:ctrlPr>
                        </m:sub>
                      </m:sSub>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d>
                <m:dPr>
                  <m:ctrlPr>
                    <w:rPr>
                      <w:rFonts w:ascii="Cambria Math" w:hAnsi="Cambria Math"/>
                      <w:i/>
                    </w:rPr>
                  </m:ctrlPr>
                </m:dPr>
                <m:e>
                  <m:r>
                    <w:rPr>
                      <w:rFonts w:ascii="Cambria Math" w:hAnsi="Cambria Math"/>
                    </w:rPr>
                    <m:t>3.13</m:t>
                  </m:r>
                </m:e>
              </m:d>
            </m:e>
          </m:eqArr>
        </m:oMath>
      </m:oMathPara>
    </w:p>
    <w:p w14:paraId="6662FBA8" w14:textId="7179D904" w:rsidR="00260C23" w:rsidRDefault="00260C23" w:rsidP="00BE0060">
      <w:pPr>
        <w:ind w:firstLine="420"/>
      </w:pPr>
      <w:r>
        <w:rPr>
          <w:rFonts w:hint="eastAsia"/>
        </w:rPr>
        <w:t>其中,</w:t>
      </w:r>
      <w:r>
        <w:t xml:space="preserve"> </w:t>
      </w:r>
      <m:oMath>
        <m:r>
          <w:rPr>
            <w:rFonts w:ascii="Cambria Math" w:hAnsi="Cambria Math" w:hint="eastAsia"/>
          </w:rPr>
          <m:t>x</m:t>
        </m:r>
      </m:oMath>
      <w:r>
        <w:rPr>
          <w:rFonts w:hint="eastAsia"/>
        </w:rPr>
        <w:t>为变量</w:t>
      </w:r>
      <m:oMath>
        <m:r>
          <w:rPr>
            <w:rFonts w:ascii="Cambria Math" w:hAnsi="Cambria Math" w:hint="eastAsia"/>
          </w:rPr>
          <m:t>X</m:t>
        </m:r>
      </m:oMath>
      <w:r>
        <w:rPr>
          <w:rFonts w:hint="eastAsia"/>
        </w:rPr>
        <w:t>的可能取值,</w:t>
      </w:r>
      <w:r>
        <w:t xml:space="preserve"> </w:t>
      </w:r>
      <w:r>
        <w:rPr>
          <w:rFonts w:hint="eastAsia"/>
        </w:rPr>
        <w:t>其对应的概率为</w:t>
      </w:r>
      <m:oMath>
        <m:r>
          <w:rPr>
            <w:rFonts w:ascii="Cambria Math" w:hAnsi="Cambria Math" w:hint="eastAsia"/>
          </w:rPr>
          <m:t>p</m:t>
        </m:r>
        <m:r>
          <w:rPr>
            <w:rFonts w:ascii="Cambria Math" w:hAnsi="Cambria Math"/>
          </w:rPr>
          <m:t>(</m:t>
        </m:r>
        <m:r>
          <w:rPr>
            <w:rFonts w:ascii="Cambria Math" w:hAnsi="Cambria Math" w:hint="eastAsia"/>
          </w:rPr>
          <m:t>x</m:t>
        </m:r>
        <m:r>
          <w:rPr>
            <w:rFonts w:ascii="Cambria Math" w:hAnsi="Cambria Math"/>
          </w:rPr>
          <m:t>)</m:t>
        </m:r>
      </m:oMath>
      <w:r>
        <w:t xml:space="preserve">. </w:t>
      </w:r>
      <w:r>
        <w:rPr>
          <w:rFonts w:hint="eastAsia"/>
        </w:rPr>
        <w:t>底数</w:t>
      </w:r>
      <m:oMath>
        <m:r>
          <w:rPr>
            <w:rFonts w:ascii="Cambria Math" w:hAnsi="Cambria Math" w:hint="eastAsia"/>
          </w:rPr>
          <m:t>b</m:t>
        </m:r>
      </m:oMath>
      <w:r>
        <w:rPr>
          <w:rFonts w:hint="eastAsia"/>
        </w:rPr>
        <w:t>对应香农熵的量纲,</w:t>
      </w:r>
      <w:r>
        <w:t xml:space="preserve"> </w:t>
      </w:r>
      <m:oMath>
        <m:r>
          <w:rPr>
            <w:rFonts w:ascii="Cambria Math" w:hAnsi="Cambria Math" w:hint="eastAsia"/>
          </w:rPr>
          <m:t>b</m:t>
        </m:r>
        <m:r>
          <w:rPr>
            <w:rFonts w:ascii="Cambria Math" w:hAnsi="Cambria Math"/>
          </w:rPr>
          <m:t>=2</m:t>
        </m:r>
      </m:oMath>
      <w:r w:rsidR="00BE0060">
        <w:rPr>
          <w:rFonts w:hint="eastAsia"/>
        </w:rPr>
        <w:t>时量纲为bit</w:t>
      </w:r>
      <w:r w:rsidR="00BE0060">
        <w:t>(</w:t>
      </w:r>
      <w:r w:rsidR="00BE0060">
        <w:rPr>
          <w:rFonts w:hint="eastAsia"/>
        </w:rPr>
        <w:t>比特</w:t>
      </w:r>
      <w:r w:rsidR="00BE0060">
        <w:t xml:space="preserve">), </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(自然对数底</w:t>
      </w:r>
      <w:r w:rsidR="00BE0060">
        <w:t>)</w:t>
      </w:r>
      <w:r w:rsidR="00BE0060">
        <w:rPr>
          <w:rFonts w:hint="eastAsia"/>
        </w:rPr>
        <w:t>时量纲为</w:t>
      </w:r>
      <w:proofErr w:type="spellStart"/>
      <w:r w:rsidR="00BE0060">
        <w:rPr>
          <w:rFonts w:hint="eastAsia"/>
        </w:rPr>
        <w:t>nat</w:t>
      </w:r>
      <w:proofErr w:type="spellEnd"/>
      <w:r w:rsidR="00BE0060">
        <w:t>(</w:t>
      </w:r>
      <w:r w:rsidR="00BE0060">
        <w:rPr>
          <w:rFonts w:hint="eastAsia"/>
        </w:rPr>
        <w:t>纳特</w:t>
      </w:r>
      <w:r w:rsidR="00BE0060">
        <w:t xml:space="preserve">), </w:t>
      </w:r>
      <w:r w:rsidR="00BE0060">
        <w:rPr>
          <w:rFonts w:hint="eastAsia"/>
        </w:rPr>
        <w:t>本论文中,</w:t>
      </w:r>
      <w:r w:rsidR="00BE0060">
        <w:t xml:space="preserve"> </w:t>
      </w:r>
      <w:r w:rsidR="00BE0060">
        <w:rPr>
          <w:rFonts w:hint="eastAsia"/>
        </w:rPr>
        <w:t>如无特殊说明,</w:t>
      </w:r>
      <w:r w:rsidR="00BE0060">
        <w:t xml:space="preserve"> </w:t>
      </w:r>
      <w:r w:rsidR="0050084A">
        <w:rPr>
          <w:rFonts w:hint="eastAsia"/>
        </w:rPr>
        <w:t>后面的讨论中将省略底数,</w:t>
      </w:r>
      <w:r w:rsidR="0050084A">
        <w:t xml:space="preserve"> </w:t>
      </w:r>
      <w:r w:rsidR="00BE0060">
        <w:rPr>
          <w:rFonts w:hint="eastAsia"/>
        </w:rPr>
        <w:t>统一取</w:t>
      </w:r>
      <m:oMath>
        <m:r>
          <w:rPr>
            <w:rFonts w:ascii="Cambria Math" w:hAnsi="Cambria Math" w:hint="eastAsia"/>
          </w:rPr>
          <m:t>b</m:t>
        </m:r>
        <m:r>
          <w:rPr>
            <w:rFonts w:ascii="Cambria Math" w:hAnsi="Cambria Math"/>
          </w:rPr>
          <m:t>=</m:t>
        </m:r>
        <m:r>
          <w:rPr>
            <w:rFonts w:ascii="Cambria Math" w:hAnsi="Cambria Math" w:hint="eastAsia"/>
          </w:rPr>
          <m:t>e</m:t>
        </m:r>
      </m:oMath>
      <w:r w:rsidR="00BE0060">
        <w:rPr>
          <w:rFonts w:hint="eastAsia"/>
        </w:rPr>
        <w:t>(即量纲为纳特</w:t>
      </w:r>
      <w:r w:rsidR="00BE0060">
        <w:t>),</w:t>
      </w:r>
      <w:r w:rsidR="006B45DC">
        <w:t xml:space="preserve"> </w:t>
      </w:r>
      <w:r w:rsidR="006B45DC">
        <w:rPr>
          <w:rFonts w:hint="eastAsia"/>
        </w:rPr>
        <w:t>并</w:t>
      </w:r>
      <w:r w:rsidR="00BE0060">
        <w:rPr>
          <w:rFonts w:hint="eastAsia"/>
        </w:rPr>
        <w:t>用</w:t>
      </w:r>
      <m:oMath>
        <m:r>
          <w:rPr>
            <w:rFonts w:ascii="Cambria Math" w:hAnsi="Cambria Math" w:hint="eastAsia"/>
          </w:rPr>
          <m:t>ln</m:t>
        </m:r>
      </m:oMath>
      <w:r w:rsidR="00BE0060">
        <w:rPr>
          <w:rFonts w:hint="eastAsia"/>
        </w:rPr>
        <w:t>表示.</w:t>
      </w:r>
    </w:p>
    <w:p w14:paraId="3EEABAE2" w14:textId="048AF11C" w:rsidR="00BE0060" w:rsidRDefault="00BE0060" w:rsidP="00FC53F1">
      <w:pPr>
        <w:ind w:firstLine="420"/>
      </w:pPr>
      <w:r>
        <w:rPr>
          <w:rFonts w:hint="eastAsia"/>
        </w:rPr>
        <w:t>香农熵的</w:t>
      </w:r>
      <w:r w:rsidR="00FC53F1">
        <w:rPr>
          <w:rFonts w:hint="eastAsia"/>
        </w:rPr>
        <w:t>性质</w:t>
      </w:r>
      <w:r>
        <w:rPr>
          <w:rFonts w:hint="eastAsia"/>
        </w:rPr>
        <w:t>:</w:t>
      </w:r>
      <w:r>
        <w:t xml:space="preserve"> 1)</w:t>
      </w:r>
      <w:r>
        <w:rPr>
          <w:rFonts w:hint="eastAsia"/>
        </w:rPr>
        <w:t xml:space="preserve"> 连续性:</w:t>
      </w:r>
      <w:r>
        <w:t xml:space="preserve"> </w:t>
      </w:r>
      <w:r>
        <w:rPr>
          <w:rFonts w:hint="eastAsia"/>
        </w:rPr>
        <w:t>变量的香农熵会随着概率发生连续性变化;</w:t>
      </w:r>
      <w:r>
        <w:t xml:space="preserve"> 2) </w:t>
      </w:r>
      <w:r>
        <w:rPr>
          <w:rFonts w:hint="eastAsia"/>
        </w:rPr>
        <w:t>单调性:</w:t>
      </w:r>
      <w:r>
        <w:t xml:space="preserve"> </w:t>
      </w:r>
      <w:r>
        <w:rPr>
          <w:rFonts w:hint="eastAsia"/>
        </w:rPr>
        <w:t>变量的香农熵</w:t>
      </w:r>
      <w:r w:rsidR="008031C2">
        <w:rPr>
          <w:rFonts w:hint="eastAsia"/>
        </w:rPr>
        <w:t>随着变量取值的增多而单调增加;</w:t>
      </w:r>
      <w:r w:rsidR="008031C2">
        <w:t xml:space="preserve"> 3) </w:t>
      </w:r>
      <w:r w:rsidR="008031C2">
        <w:rPr>
          <w:rFonts w:hint="eastAsia"/>
        </w:rPr>
        <w:t>可加性:</w:t>
      </w:r>
      <w:r w:rsidR="008031C2">
        <w:t xml:space="preserve"> </w:t>
      </w:r>
      <w:r w:rsidR="008031C2">
        <w:rPr>
          <w:rFonts w:hint="eastAsia"/>
        </w:rPr>
        <w:t>不同来源的信息可以叠加,</w:t>
      </w:r>
      <w:r w:rsidR="008031C2">
        <w:t xml:space="preserve"> </w:t>
      </w:r>
      <w:r w:rsidR="008031C2">
        <w:rPr>
          <w:rFonts w:hint="eastAsia"/>
        </w:rPr>
        <w:t>具体如下式:</w:t>
      </w:r>
      <w:r w:rsidR="008031C2">
        <w:t xml:space="preserve"> </w:t>
      </w:r>
    </w:p>
    <w:p w14:paraId="7885F04C" w14:textId="4560813B" w:rsidR="003B500C" w:rsidRPr="003B500C" w:rsidRDefault="00D92732" w:rsidP="004C18CC">
      <m:oMathPara>
        <m:oMath>
          <m:eqArr>
            <m:eqArrPr>
              <m:maxDist m:val="1"/>
              <m:ctrlPr>
                <w:rPr>
                  <w:rFonts w:ascii="Cambria Math" w:hAnsi="Cambria Math"/>
                  <w:i/>
                </w:rPr>
              </m:ctrlPr>
            </m:eqArrPr>
            <m:e>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 p</m:t>
                  </m:r>
                  <m:d>
                    <m:dPr>
                      <m:ctrlPr>
                        <w:rPr>
                          <w:rFonts w:ascii="Cambria Math" w:hAnsi="Cambria Math"/>
                          <w:i/>
                        </w:rPr>
                      </m:ctrlPr>
                    </m:dPr>
                    <m:e>
                      <m:r>
                        <w:rPr>
                          <w:rFonts w:ascii="Cambria Math" w:hAnsi="Cambria Math"/>
                        </w:rPr>
                        <m:t>2</m:t>
                      </m:r>
                    </m:e>
                  </m:d>
                  <m:r>
                    <w:rPr>
                      <w:rFonts w:ascii="Cambria Math" w:hAnsi="Cambria Math"/>
                    </w:rPr>
                    <m:t>, …,p</m:t>
                  </m:r>
                  <m:d>
                    <m:dPr>
                      <m:ctrlPr>
                        <w:rPr>
                          <w:rFonts w:ascii="Cambria Math" w:hAnsi="Cambria Math"/>
                          <w:i/>
                        </w:rPr>
                      </m:ctrlPr>
                    </m:dPr>
                    <m:e>
                      <m:r>
                        <w:rPr>
                          <w:rFonts w:ascii="Cambria Math" w:hAnsi="Cambria Math"/>
                        </w:rPr>
                        <m:t>n</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1</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2</m:t>
                      </m:r>
                    </m:e>
                  </m:d>
                </m:e>
              </m:d>
              <m:r>
                <w:rPr>
                  <w:rFonts w:ascii="Cambria Math" w:hAnsi="Cambria Math"/>
                </w:rPr>
                <m:t>+…+H</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n</m:t>
                      </m:r>
                    </m:e>
                  </m:d>
                </m:e>
              </m:d>
              <m:r>
                <w:rPr>
                  <w:rFonts w:ascii="Cambria Math" w:hAnsi="Cambria Math"/>
                </w:rPr>
                <m:t>#</m:t>
              </m:r>
              <m:d>
                <m:dPr>
                  <m:ctrlPr>
                    <w:rPr>
                      <w:rFonts w:ascii="Cambria Math" w:hAnsi="Cambria Math"/>
                      <w:i/>
                    </w:rPr>
                  </m:ctrlPr>
                </m:dPr>
                <m:e>
                  <m:r>
                    <w:rPr>
                      <w:rFonts w:ascii="Cambria Math" w:hAnsi="Cambria Math"/>
                    </w:rPr>
                    <m:t>3.14</m:t>
                  </m:r>
                </m:e>
              </m:d>
            </m:e>
          </m:eqArr>
        </m:oMath>
      </m:oMathPara>
    </w:p>
    <w:p w14:paraId="706B2908" w14:textId="7198A3D6" w:rsidR="00F6754A" w:rsidRDefault="00F6754A" w:rsidP="004C18CC">
      <w:r>
        <w:tab/>
      </w:r>
      <w:r>
        <w:rPr>
          <w:rFonts w:hint="eastAsia"/>
        </w:rPr>
        <w:t>在文献(老板</w:t>
      </w:r>
      <w:r>
        <w:t>)</w:t>
      </w:r>
      <w:r>
        <w:rPr>
          <w:rFonts w:hint="eastAsia"/>
        </w:rPr>
        <w:t>中,</w:t>
      </w:r>
      <w:r>
        <w:t xml:space="preserve"> </w:t>
      </w:r>
      <w:r>
        <w:rPr>
          <w:rFonts w:hint="eastAsia"/>
        </w:rPr>
        <w:t>作者使用Shannon</w:t>
      </w:r>
      <w:proofErr w:type="gramStart"/>
      <w:r>
        <w:rPr>
          <w:rFonts w:hint="eastAsia"/>
        </w:rPr>
        <w:t>熵</w:t>
      </w:r>
      <w:proofErr w:type="gramEnd"/>
      <w:r>
        <w:rPr>
          <w:rFonts w:hint="eastAsia"/>
        </w:rPr>
        <w:t>作为G</w:t>
      </w:r>
      <w:r>
        <w:t>NT</w:t>
      </w:r>
      <w:r>
        <w:rPr>
          <w:rFonts w:hint="eastAsia"/>
        </w:rPr>
        <w:t>的网络熵,</w:t>
      </w:r>
      <w:r>
        <w:t xml:space="preserve"> </w:t>
      </w:r>
      <w:r>
        <w:rPr>
          <w:rFonts w:hint="eastAsia"/>
        </w:rPr>
        <w:t>但在某些特定场景下,</w:t>
      </w:r>
      <w:r>
        <w:t xml:space="preserve"> S</w:t>
      </w:r>
      <w:r>
        <w:rPr>
          <w:rFonts w:hint="eastAsia"/>
        </w:rPr>
        <w:t>hannon熵的效果略差于其他类型的熵,</w:t>
      </w:r>
      <w:r>
        <w:t xml:space="preserve"> </w:t>
      </w:r>
      <w:r>
        <w:rPr>
          <w:rFonts w:hint="eastAsia"/>
        </w:rPr>
        <w:t>因此为了更好地提高算法的普适性,</w:t>
      </w:r>
      <w:r>
        <w:t xml:space="preserve"> </w:t>
      </w:r>
      <w:r>
        <w:rPr>
          <w:rFonts w:hint="eastAsia"/>
        </w:rPr>
        <w:t>将引入更多类型的网络熵</w:t>
      </w:r>
      <w:r>
        <w:t xml:space="preserve">. </w:t>
      </w:r>
    </w:p>
    <w:p w14:paraId="4326037F" w14:textId="77777777" w:rsidR="00F55688" w:rsidRDefault="00F55688" w:rsidP="004C18CC"/>
    <w:p w14:paraId="4D3E4621" w14:textId="417F7C66" w:rsidR="00BD1980" w:rsidRDefault="001D2EC4" w:rsidP="001D2EC4">
      <w:pPr>
        <w:pStyle w:val="4"/>
      </w:pPr>
      <w:r>
        <w:t xml:space="preserve">3.2.2.2 </w:t>
      </w:r>
      <w:proofErr w:type="spellStart"/>
      <w:r w:rsidR="00F55688">
        <w:t>Rényi</w:t>
      </w:r>
      <w:proofErr w:type="spellEnd"/>
      <w:r w:rsidR="00F55688">
        <w:t xml:space="preserve"> 熵</w:t>
      </w:r>
    </w:p>
    <w:p w14:paraId="642811F2" w14:textId="1E5FD9F6" w:rsidR="00BD1980" w:rsidRDefault="00BD1980" w:rsidP="009346D5">
      <w:pPr>
        <w:ind w:firstLine="420"/>
      </w:pPr>
      <w:proofErr w:type="spellStart"/>
      <w:r>
        <w:t>Rényi</w:t>
      </w:r>
      <w:proofErr w:type="spellEnd"/>
      <w:r>
        <w:t xml:space="preserve"> </w:t>
      </w:r>
      <w:proofErr w:type="gramStart"/>
      <w:r>
        <w:t>熵</w:t>
      </w:r>
      <w:r>
        <w:rPr>
          <w:rFonts w:hint="eastAsia"/>
        </w:rPr>
        <w:t>是香农熵</w:t>
      </w:r>
      <w:proofErr w:type="gramEnd"/>
      <w:r>
        <w:rPr>
          <w:rFonts w:hint="eastAsia"/>
        </w:rPr>
        <w:t>的广义形式,</w:t>
      </w:r>
      <w:r>
        <w:t xml:space="preserve"> </w:t>
      </w:r>
      <w:r>
        <w:rPr>
          <w:rFonts w:hint="eastAsia"/>
        </w:rPr>
        <w:t>由香农熵稍微放宽可加性条件得到,</w:t>
      </w:r>
      <w:r>
        <w:t xml:space="preserve"> </w:t>
      </w:r>
      <w:r>
        <w:rPr>
          <w:rFonts w:hint="eastAsia"/>
        </w:rPr>
        <w:t>具体定义如下:</w:t>
      </w:r>
    </w:p>
    <w:p w14:paraId="75C0B7FC" w14:textId="7D5F47F6" w:rsidR="00BC4E39" w:rsidRPr="00BC4E39" w:rsidRDefault="00BC4E39" w:rsidP="00BC4E39">
      <w:pPr>
        <w:ind w:firstLine="420"/>
        <w:rPr>
          <w:rFonts w:hint="eastAsia"/>
        </w:rPr>
      </w:pPr>
      <m:oMathPara>
        <m:oMath>
          <m:eqArr>
            <m:eqArrPr>
              <m:maxDist m:val="1"/>
              <m:ctrlPr>
                <w:rPr>
                  <w:rFonts w:ascii="Cambria Math" w:hAnsi="Cambria Math"/>
                  <w:i/>
                </w:rPr>
              </m:ctrlPr>
            </m:eqArrPr>
            <m:e>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r>
                    <w:rPr>
                      <w:rFonts w:ascii="Cambria Math" w:hAnsi="Cambria Math"/>
                    </w:rPr>
                    <m:t xml:space="preserve"> </m:t>
                  </m:r>
                </m:e>
              </m:func>
              <m:r>
                <w:rPr>
                  <w:rFonts w:ascii="Cambria Math" w:hAnsi="Cambria Math"/>
                </w:rPr>
                <m:t>#</m:t>
              </m:r>
              <m:d>
                <m:dPr>
                  <m:ctrlPr>
                    <w:rPr>
                      <w:rFonts w:ascii="Cambria Math" w:hAnsi="Cambria Math"/>
                      <w:i/>
                    </w:rPr>
                  </m:ctrlPr>
                </m:dPr>
                <m:e>
                  <m:r>
                    <w:rPr>
                      <w:rFonts w:ascii="Cambria Math" w:hAnsi="Cambria Math"/>
                    </w:rPr>
                    <m:t>3.15</m:t>
                  </m:r>
                </m:e>
              </m:d>
            </m:e>
          </m:eqArr>
        </m:oMath>
      </m:oMathPara>
    </w:p>
    <w:p w14:paraId="3C787026" w14:textId="2D021E51" w:rsidR="00BD1980" w:rsidRPr="009346D5" w:rsidRDefault="00BD1980" w:rsidP="009346D5">
      <w:pPr>
        <w:ind w:firstLine="420"/>
        <w:rPr>
          <w:i/>
        </w:rPr>
      </w:pPr>
      <w:r>
        <w:rPr>
          <w:rFonts w:hint="eastAsia"/>
        </w:rPr>
        <w:t>比香农熵,</w:t>
      </w:r>
      <w:r>
        <w:t xml:space="preserve"> </w:t>
      </w:r>
      <w:proofErr w:type="spellStart"/>
      <w:r>
        <w:t>Rényi</w:t>
      </w:r>
      <w:proofErr w:type="spellEnd"/>
      <w:r>
        <w:t xml:space="preserve"> 熵</w:t>
      </w:r>
      <w:r>
        <w:rPr>
          <w:rFonts w:hint="eastAsia"/>
        </w:rPr>
        <w:t>引入可调节参数</w:t>
      </w:r>
      <m:oMath>
        <m:r>
          <w:rPr>
            <w:rFonts w:ascii="Cambria Math" w:hAnsi="Cambria Math"/>
          </w:rPr>
          <m:t>α</m:t>
        </m:r>
      </m:oMath>
      <w:r>
        <w:rPr>
          <w:rFonts w:hint="eastAsia"/>
        </w:rPr>
        <w:t>,</w:t>
      </w:r>
      <w:r>
        <w:t xml:space="preserve"> </w:t>
      </w:r>
      <w:r>
        <w:rPr>
          <w:rFonts w:hint="eastAsia"/>
        </w:rPr>
        <w:t>对信息量的度量更具一般性与灵活性.</w:t>
      </w:r>
      <w:r>
        <w:t xml:space="preserve"> </w:t>
      </w:r>
      <w:r>
        <w:rPr>
          <w:rFonts w:hint="eastAsia"/>
        </w:rPr>
        <w:t>特别地,</w:t>
      </w:r>
      <w:r>
        <w:t xml:space="preserve"> </w:t>
      </w:r>
      <w:r>
        <w:rPr>
          <w:rFonts w:hint="eastAsia"/>
        </w:rPr>
        <w:t>当</w:t>
      </w:r>
      <m:oMath>
        <m:r>
          <w:rPr>
            <w:rFonts w:ascii="Cambria Math" w:hAnsi="Cambria Math"/>
          </w:rPr>
          <m:t>α→1</m:t>
        </m:r>
      </m:oMath>
      <w:r w:rsidR="009346D5">
        <w:rPr>
          <w:rFonts w:hint="eastAsia"/>
        </w:rPr>
        <w:t>时,</w:t>
      </w:r>
      <w:r w:rsidR="009346D5">
        <w:t xml:space="preserve"> </w:t>
      </w:r>
      <w:proofErr w:type="spellStart"/>
      <w:r w:rsidR="009346D5">
        <w:t>Rényi</w:t>
      </w:r>
      <w:proofErr w:type="spellEnd"/>
      <w:r w:rsidR="009346D5">
        <w:t xml:space="preserve"> 熵</w:t>
      </w:r>
      <w:r w:rsidR="009346D5">
        <w:rPr>
          <w:rFonts w:hint="eastAsia"/>
        </w:rPr>
        <w:t>退化为香农熵,</w:t>
      </w:r>
      <w:r w:rsidR="009346D5">
        <w:t xml:space="preserve"> </w:t>
      </w:r>
      <w:r w:rsidR="009346D5">
        <w:rPr>
          <w:rFonts w:hint="eastAsia"/>
        </w:rPr>
        <w:t>即</w:t>
      </w:r>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X</m:t>
            </m:r>
          </m:e>
        </m:d>
      </m:oMath>
      <w:r w:rsidR="009346D5">
        <w:rPr>
          <w:rFonts w:hint="eastAsia"/>
        </w:rPr>
        <w:t>.</w:t>
      </w:r>
    </w:p>
    <w:p w14:paraId="29A4F7D7" w14:textId="77777777" w:rsidR="00F55688" w:rsidRDefault="00F55688" w:rsidP="004C18CC"/>
    <w:p w14:paraId="4A7A788E" w14:textId="4E3E1C3E" w:rsidR="00F55688" w:rsidRDefault="001D2EC4" w:rsidP="001D2EC4">
      <w:pPr>
        <w:pStyle w:val="4"/>
      </w:pPr>
      <w:r>
        <w:lastRenderedPageBreak/>
        <w:t xml:space="preserve">3.2.2.3 </w:t>
      </w:r>
      <w:proofErr w:type="spellStart"/>
      <w:r w:rsidR="00F55688">
        <w:t>T</w:t>
      </w:r>
      <w:r w:rsidR="00F55688">
        <w:rPr>
          <w:rFonts w:hint="eastAsia"/>
        </w:rPr>
        <w:t>sallis</w:t>
      </w:r>
      <w:proofErr w:type="spellEnd"/>
      <w:proofErr w:type="gramStart"/>
      <w:r w:rsidR="00F55688">
        <w:rPr>
          <w:rFonts w:hint="eastAsia"/>
        </w:rPr>
        <w:t>熵</w:t>
      </w:r>
      <w:proofErr w:type="gramEnd"/>
    </w:p>
    <w:p w14:paraId="367E6FBA" w14:textId="2723E170" w:rsidR="00F55688" w:rsidRDefault="009346D5" w:rsidP="000A18D9">
      <w:pPr>
        <w:ind w:firstLine="420"/>
      </w:pPr>
      <w:r>
        <w:rPr>
          <w:rFonts w:hint="eastAsia"/>
        </w:rPr>
        <w:t>而</w:t>
      </w:r>
      <w:proofErr w:type="spellStart"/>
      <w:r>
        <w:rPr>
          <w:rFonts w:hint="eastAsia"/>
        </w:rPr>
        <w:t>Tsallis</w:t>
      </w:r>
      <w:proofErr w:type="spellEnd"/>
      <w:proofErr w:type="gramStart"/>
      <w:r>
        <w:rPr>
          <w:rFonts w:hint="eastAsia"/>
        </w:rPr>
        <w:t>熵则是</w:t>
      </w:r>
      <w:proofErr w:type="gramEnd"/>
      <w:r>
        <w:rPr>
          <w:rFonts w:hint="eastAsia"/>
        </w:rPr>
        <w:t>由巴西物理学家</w:t>
      </w:r>
      <w:r>
        <w:t xml:space="preserve">Constantino </w:t>
      </w:r>
      <w:proofErr w:type="spellStart"/>
      <w:r>
        <w:t>Tsallis</w:t>
      </w:r>
      <w:proofErr w:type="spellEnd"/>
      <w:r>
        <w:rPr>
          <w:rFonts w:hint="eastAsia"/>
        </w:rPr>
        <w:t>于1</w:t>
      </w:r>
      <w:r>
        <w:t>998</w:t>
      </w:r>
      <w:r>
        <w:rPr>
          <w:rFonts w:hint="eastAsia"/>
        </w:rPr>
        <w:t>年提出,</w:t>
      </w:r>
      <w:r w:rsidR="00AC2926">
        <w:rPr>
          <w:rFonts w:hint="eastAsia"/>
        </w:rPr>
        <w:t xml:space="preserve"> </w:t>
      </w:r>
      <w:r>
        <w:rPr>
          <w:rFonts w:hint="eastAsia"/>
        </w:rPr>
        <w:t>其具体定义如下:</w:t>
      </w:r>
      <w:r>
        <w:t xml:space="preserve"> </w:t>
      </w:r>
    </w:p>
    <w:p w14:paraId="719453C2" w14:textId="625E2F7D" w:rsidR="00516156" w:rsidRPr="00516156" w:rsidRDefault="00516156" w:rsidP="004C18CC">
      <w:pPr>
        <w:rPr>
          <w:rFonts w:hint="eastAsia"/>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α-1</m:t>
                  </m:r>
                </m:den>
              </m:f>
              <m:d>
                <m:dPr>
                  <m:ctrlPr>
                    <w:rPr>
                      <w:rFonts w:ascii="Cambria Math" w:hAnsi="Cambria Math"/>
                      <w:i/>
                    </w:rPr>
                  </m:ctrlPr>
                </m:dPr>
                <m:e>
                  <m:r>
                    <w:rPr>
                      <w:rFonts w:ascii="Cambria Math" w:hAnsi="Cambria Math"/>
                    </w:rPr>
                    <m:t xml:space="preserve">1- </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r>
                    <w:rPr>
                      <w:rFonts w:ascii="Cambria Math" w:hAnsi="Cambria Math"/>
                    </w:rPr>
                    <m:t>3.16</m:t>
                  </m:r>
                </m:e>
              </m:d>
            </m:e>
          </m:eqArr>
        </m:oMath>
      </m:oMathPara>
    </w:p>
    <w:p w14:paraId="0F1FB264" w14:textId="72812D4B" w:rsidR="009346D5" w:rsidRDefault="009346D5" w:rsidP="000A18D9">
      <w:pPr>
        <w:ind w:firstLine="420"/>
      </w:pPr>
      <w:proofErr w:type="spellStart"/>
      <w:r>
        <w:rPr>
          <w:rFonts w:hint="eastAsia"/>
        </w:rPr>
        <w:t>T</w:t>
      </w:r>
      <w:r>
        <w:t>sallis</w:t>
      </w:r>
      <w:proofErr w:type="spellEnd"/>
      <w:r>
        <w:t xml:space="preserve"> </w:t>
      </w:r>
      <w:proofErr w:type="gramStart"/>
      <w:r w:rsidR="00AC2926">
        <w:rPr>
          <w:rFonts w:hint="eastAsia"/>
        </w:rPr>
        <w:t>具有伪可加性</w:t>
      </w:r>
      <w:proofErr w:type="gramEnd"/>
      <w:r w:rsidR="00AC2926">
        <w:rPr>
          <w:rFonts w:hint="eastAsia"/>
        </w:rPr>
        <w:t>,</w:t>
      </w:r>
      <w:r w:rsidR="00AC2926">
        <w:t xml:space="preserve"> </w:t>
      </w:r>
      <w:r w:rsidR="00AC2926">
        <w:rPr>
          <w:rFonts w:hint="eastAsia"/>
        </w:rPr>
        <w:t>具体体现为:</w:t>
      </w:r>
    </w:p>
    <w:p w14:paraId="2C094AB5" w14:textId="7B83DCDD" w:rsidR="00516156" w:rsidRPr="00516156" w:rsidRDefault="00516156" w:rsidP="004C18CC">
      <w:pPr>
        <w:rPr>
          <w:rFonts w:hint="eastAsia"/>
        </w:rPr>
      </w:pPr>
      <m:oMathPara>
        <m:oMath>
          <m:eqArr>
            <m:eqArrPr>
              <m:maxDist m:val="1"/>
              <m:ctrlPr>
                <w:rPr>
                  <w:rFonts w:ascii="Cambria Math" w:hAnsi="Cambria Math"/>
                  <w:i/>
                </w:rPr>
              </m:ctrlPr>
            </m:eqArrPr>
            <m:e>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1-α</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r>
                    <w:rPr>
                      <w:rFonts w:ascii="Cambria Math" w:hAnsi="Cambria Math"/>
                    </w:rPr>
                    <m:t>3.17</m:t>
                  </m:r>
                </m:e>
              </m:d>
            </m:e>
          </m:eqArr>
        </m:oMath>
      </m:oMathPara>
    </w:p>
    <w:p w14:paraId="779E5DEA" w14:textId="4DAF3CD0" w:rsidR="00F55688" w:rsidRDefault="00AC2926" w:rsidP="000A18D9">
      <w:pPr>
        <w:ind w:firstLine="420"/>
      </w:pPr>
      <w:r>
        <w:rPr>
          <w:rFonts w:hint="eastAsia"/>
        </w:rPr>
        <w:t>其中,</w:t>
      </w:r>
      <w:r>
        <w:t xml:space="preserve"> </w:t>
      </w:r>
      <w:r>
        <w:rPr>
          <w:rFonts w:hint="eastAsia"/>
        </w:rPr>
        <w:t>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熵一致</w:t>
      </w:r>
      <w:proofErr w:type="gramEnd"/>
      <w:r>
        <w:rPr>
          <w:rFonts w:hint="eastAsia"/>
          <w:kern w:val="0"/>
        </w:rPr>
        <w:t>,</w:t>
      </w:r>
      <w:r>
        <w:rPr>
          <w:kern w:val="0"/>
        </w:rPr>
        <w:t xml:space="preserve"> </w:t>
      </w:r>
      <m:oMath>
        <m:r>
          <w:rPr>
            <w:rFonts w:ascii="Cambria Math" w:hAnsi="Cambria Math"/>
          </w:rPr>
          <m:t>α</m:t>
        </m:r>
      </m:oMath>
      <w:r>
        <w:rPr>
          <w:rFonts w:hint="eastAsia"/>
        </w:rPr>
        <w:t>是可调节参数.</w:t>
      </w:r>
      <w:r>
        <w:t xml:space="preserve"> </w:t>
      </w:r>
      <w:r>
        <w:rPr>
          <w:rFonts w:hint="eastAsia"/>
        </w:rPr>
        <w:t>当</w:t>
      </w:r>
      <m:oMath>
        <m:r>
          <w:rPr>
            <w:rFonts w:ascii="Cambria Math" w:hAnsi="Cambria Math"/>
          </w:rPr>
          <m:t>α&gt;1</m:t>
        </m:r>
      </m:oMath>
      <w:r>
        <w:rPr>
          <w:rFonts w:hint="eastAsia"/>
        </w:rPr>
        <w:t>时,</w:t>
      </w:r>
      <w:r>
        <w:t xml:space="preserve"> </w:t>
      </w:r>
      <m:oMath>
        <m:r>
          <w:rPr>
            <w:rFonts w:ascii="Cambria Math" w:hAnsi="Cambria Math" w:hint="eastAsia"/>
          </w:rPr>
          <m:t>p</m:t>
        </m:r>
      </m:oMath>
      <w:r>
        <w:rPr>
          <w:rFonts w:hint="eastAsia"/>
        </w:rPr>
        <w:t>值越小,</w:t>
      </w:r>
      <w:r>
        <w:t xml:space="preserve"> </w:t>
      </w:r>
      <m:oMath>
        <m:sSup>
          <m:sSupPr>
            <m:ctrlPr>
              <w:rPr>
                <w:rFonts w:ascii="Cambria Math" w:hAnsi="Cambria Math"/>
                <w:i/>
              </w:rPr>
            </m:ctrlPr>
          </m:sSupPr>
          <m:e>
            <m:r>
              <w:rPr>
                <w:rFonts w:ascii="Cambria Math" w:hAnsi="Cambria Math" w:hint="eastAsia"/>
              </w:rPr>
              <m:t>p</m:t>
            </m:r>
            <m:ctrlPr>
              <w:rPr>
                <w:rFonts w:ascii="Cambria Math" w:hAnsi="Cambria Math" w:hint="eastAsia"/>
                <w:i/>
              </w:rPr>
            </m:ctrlPr>
          </m:e>
          <m:sup>
            <m:r>
              <w:rPr>
                <w:rFonts w:ascii="Cambria Math" w:hAnsi="Cambria Math"/>
              </w:rPr>
              <m:t>α</m:t>
            </m:r>
          </m:sup>
        </m:sSup>
      </m:oMath>
      <w:r>
        <w:rPr>
          <w:rFonts w:hint="eastAsia"/>
        </w:rPr>
        <w:t>的值越接近于0</w:t>
      </w:r>
      <w:r>
        <w:t xml:space="preserve">, </w:t>
      </w:r>
      <w:r>
        <w:rPr>
          <w:rFonts w:hint="eastAsia"/>
        </w:rPr>
        <w:t>此时高概率</w:t>
      </w:r>
      <w:r w:rsidR="000A18D9">
        <w:rPr>
          <w:rFonts w:hint="eastAsia"/>
        </w:rPr>
        <w:t>事件</w:t>
      </w:r>
      <w:r>
        <w:rPr>
          <w:rFonts w:hint="eastAsia"/>
        </w:rPr>
        <w:t>的分布相比于低概率事件更明显</w:t>
      </w:r>
      <w:r w:rsidR="000A18D9">
        <w:rPr>
          <w:rFonts w:hint="eastAsia"/>
        </w:rPr>
        <w:t>,</w:t>
      </w:r>
      <w:r w:rsidR="000A18D9">
        <w:t xml:space="preserve"> </w:t>
      </w:r>
      <w:r w:rsidR="000A18D9">
        <w:rPr>
          <w:rFonts w:hint="eastAsia"/>
        </w:rPr>
        <w:t>因此</w:t>
      </w:r>
      <w:proofErr w:type="spellStart"/>
      <w:r w:rsidR="000A18D9">
        <w:rPr>
          <w:rFonts w:hint="eastAsia"/>
        </w:rPr>
        <w:t>Tsallis</w:t>
      </w:r>
      <w:proofErr w:type="spellEnd"/>
      <w:r w:rsidR="000A18D9">
        <w:rPr>
          <w:rFonts w:hint="eastAsia"/>
        </w:rPr>
        <w:t>熵在</w:t>
      </w:r>
      <m:oMath>
        <m:r>
          <w:rPr>
            <w:rFonts w:ascii="Cambria Math" w:hAnsi="Cambria Math"/>
          </w:rPr>
          <m:t>α&gt;1</m:t>
        </m:r>
      </m:oMath>
      <w:r w:rsidR="000A18D9">
        <w:rPr>
          <w:rFonts w:hint="eastAsia"/>
        </w:rPr>
        <w:t>时主要体现高概率事件的分布状态;</w:t>
      </w:r>
      <w:r w:rsidR="000A18D9">
        <w:t xml:space="preserve"> </w:t>
      </w:r>
      <w:r w:rsidR="000A18D9">
        <w:rPr>
          <w:rFonts w:hint="eastAsia"/>
        </w:rPr>
        <w:t>相反,</w:t>
      </w:r>
      <w:r w:rsidR="000A18D9">
        <w:t xml:space="preserve"> </w:t>
      </w:r>
      <w:r w:rsidR="000A18D9">
        <w:rPr>
          <w:rFonts w:hint="eastAsia"/>
        </w:rPr>
        <w:t>在</w:t>
      </w:r>
      <m:oMath>
        <m:r>
          <w:rPr>
            <w:rFonts w:ascii="Cambria Math" w:hAnsi="Cambria Math"/>
          </w:rPr>
          <m:t>α&lt;0</m:t>
        </m:r>
      </m:oMath>
      <w:r w:rsidR="000A18D9">
        <w:rPr>
          <w:rFonts w:hint="eastAsia"/>
        </w:rPr>
        <w:t>时,</w:t>
      </w:r>
      <w:r w:rsidR="000A18D9">
        <w:t xml:space="preserve"> </w:t>
      </w:r>
      <w:r w:rsidR="000A18D9">
        <w:rPr>
          <w:rFonts w:hint="eastAsia"/>
        </w:rPr>
        <w:t>主要体现低概率事件的分布状态.</w:t>
      </w:r>
      <w:r w:rsidR="000A18D9">
        <w:t xml:space="preserve"> </w:t>
      </w:r>
    </w:p>
    <w:p w14:paraId="56BCE149" w14:textId="77777777" w:rsidR="00A57448" w:rsidRDefault="00A57448" w:rsidP="000A18D9">
      <w:pPr>
        <w:ind w:firstLine="420"/>
      </w:pPr>
    </w:p>
    <w:p w14:paraId="5F4015B0" w14:textId="656AA325" w:rsidR="004F413E" w:rsidRDefault="000A18D9" w:rsidP="004251EA">
      <w:pPr>
        <w:ind w:firstLine="420"/>
      </w:pPr>
      <w:r>
        <w:rPr>
          <w:rFonts w:hint="eastAsia"/>
        </w:rPr>
        <w:t>综上所诉,</w:t>
      </w:r>
      <w:r>
        <w:t xml:space="preserve"> </w:t>
      </w:r>
      <w:r>
        <w:rPr>
          <w:rFonts w:hint="eastAsia"/>
        </w:rPr>
        <w:t>香农熵更具广泛和普遍意义,</w:t>
      </w:r>
      <w:r>
        <w:t xml:space="preserve"> </w:t>
      </w:r>
      <w:r>
        <w:rPr>
          <w:rFonts w:hint="eastAsia"/>
        </w:rPr>
        <w:t>而</w:t>
      </w:r>
      <w:r>
        <w:rPr>
          <w:rFonts w:hint="eastAsia"/>
          <w:kern w:val="0"/>
        </w:rPr>
        <w:t>Ré</w:t>
      </w:r>
      <w:proofErr w:type="spellStart"/>
      <w:r>
        <w:rPr>
          <w:rFonts w:hint="eastAsia"/>
          <w:kern w:val="0"/>
        </w:rPr>
        <w:t>nyi</w:t>
      </w:r>
      <w:proofErr w:type="spellEnd"/>
      <w:r>
        <w:rPr>
          <w:rFonts w:hint="eastAsia"/>
          <w:kern w:val="0"/>
        </w:rPr>
        <w:t xml:space="preserve"> </w:t>
      </w:r>
      <w:proofErr w:type="gramStart"/>
      <w:r>
        <w:rPr>
          <w:rFonts w:hint="eastAsia"/>
          <w:kern w:val="0"/>
        </w:rPr>
        <w:t>熵和</w:t>
      </w:r>
      <w:proofErr w:type="spellStart"/>
      <w:r>
        <w:rPr>
          <w:rFonts w:hint="eastAsia"/>
          <w:kern w:val="0"/>
        </w:rPr>
        <w:t>Tsallis</w:t>
      </w:r>
      <w:proofErr w:type="spellEnd"/>
      <w:r>
        <w:rPr>
          <w:rFonts w:hint="eastAsia"/>
          <w:kern w:val="0"/>
        </w:rPr>
        <w:t>熵则</w:t>
      </w:r>
      <w:proofErr w:type="gramEnd"/>
      <w:r>
        <w:rPr>
          <w:rFonts w:hint="eastAsia"/>
          <w:kern w:val="0"/>
        </w:rPr>
        <w:t>通过引入</w:t>
      </w:r>
      <w:r w:rsidR="00767DD6">
        <w:rPr>
          <w:rFonts w:hint="eastAsia"/>
          <w:kern w:val="0"/>
        </w:rPr>
        <w:t>可调节参数</w:t>
      </w:r>
      <m:oMath>
        <m:r>
          <w:rPr>
            <w:rFonts w:ascii="Cambria Math" w:hAnsi="Cambria Math"/>
            <w:kern w:val="0"/>
          </w:rPr>
          <m:t>α</m:t>
        </m:r>
      </m:oMath>
      <w:r w:rsidR="00767DD6">
        <w:rPr>
          <w:rFonts w:hint="eastAsia"/>
        </w:rPr>
        <w:t>对香农熵进行进一步的推广,</w:t>
      </w:r>
      <w:r w:rsidR="00767DD6">
        <w:t xml:space="preserve"> </w:t>
      </w:r>
      <w:r w:rsidR="00767DD6">
        <w:rPr>
          <w:rFonts w:hint="eastAsia"/>
        </w:rPr>
        <w:t>有所侧重地</w:t>
      </w:r>
      <w:r w:rsidR="00705247">
        <w:rPr>
          <w:rFonts w:hint="eastAsia"/>
        </w:rPr>
        <w:t>对信息进行度量</w:t>
      </w:r>
      <w:r w:rsidR="0079699E">
        <w:rPr>
          <w:rFonts w:hint="eastAsia"/>
        </w:rPr>
        <w:t>.</w:t>
      </w:r>
      <w:r w:rsidR="0079699E">
        <w:t xml:space="preserve"> </w:t>
      </w:r>
    </w:p>
    <w:p w14:paraId="1322F2D1" w14:textId="77777777" w:rsidR="0079699E" w:rsidRDefault="0079699E" w:rsidP="004251EA">
      <w:pPr>
        <w:ind w:firstLine="420"/>
      </w:pPr>
    </w:p>
    <w:p w14:paraId="743E240F" w14:textId="2FAA3D1A" w:rsidR="00E773CD" w:rsidRDefault="00E773CD" w:rsidP="00E773CD">
      <w:pPr>
        <w:pStyle w:val="1"/>
        <w:numPr>
          <w:ilvl w:val="0"/>
          <w:numId w:val="5"/>
        </w:numPr>
        <w:jc w:val="center"/>
      </w:pPr>
      <w:r>
        <w:rPr>
          <w:rFonts w:hint="eastAsia"/>
        </w:rPr>
        <w:t>基于G</w:t>
      </w:r>
      <w:r>
        <w:t>NT</w:t>
      </w:r>
      <w:r>
        <w:rPr>
          <w:rFonts w:hint="eastAsia"/>
        </w:rPr>
        <w:t>的虚拟网络映射方法</w:t>
      </w:r>
    </w:p>
    <w:p w14:paraId="0C18589B" w14:textId="26B143D5" w:rsidR="00886676" w:rsidRDefault="007C1C90" w:rsidP="006C291F">
      <w:pPr>
        <w:ind w:firstLine="420"/>
      </w:pPr>
      <w:r>
        <w:rPr>
          <w:rFonts w:hint="eastAsia"/>
        </w:rPr>
        <w:t>启发式虚拟网络映射算法主要分为三个步骤,</w:t>
      </w:r>
      <w:r>
        <w:t xml:space="preserve"> </w:t>
      </w:r>
      <w:r>
        <w:rPr>
          <w:rFonts w:hint="eastAsia"/>
        </w:rPr>
        <w:t>包括:</w:t>
      </w:r>
      <w:r>
        <w:t xml:space="preserve"> </w:t>
      </w:r>
      <w:r w:rsidR="00621224">
        <w:rPr>
          <w:rFonts w:hint="eastAsia"/>
        </w:rPr>
        <w:t>网络</w:t>
      </w:r>
      <w:commentRangeStart w:id="15"/>
      <w:r>
        <w:rPr>
          <w:rFonts w:hint="eastAsia"/>
        </w:rPr>
        <w:t>节点排序,</w:t>
      </w:r>
      <w:r>
        <w:t xml:space="preserve"> </w:t>
      </w:r>
      <w:r w:rsidR="00621224">
        <w:rPr>
          <w:rFonts w:hint="eastAsia"/>
        </w:rPr>
        <w:t>虚拟</w:t>
      </w:r>
      <w:r>
        <w:rPr>
          <w:rFonts w:hint="eastAsia"/>
        </w:rPr>
        <w:t>节点映射,</w:t>
      </w:r>
      <w:r>
        <w:t xml:space="preserve"> </w:t>
      </w:r>
      <w:r w:rsidR="00621224">
        <w:rPr>
          <w:rFonts w:hint="eastAsia"/>
        </w:rPr>
        <w:t>虚拟</w:t>
      </w:r>
      <w:r>
        <w:rPr>
          <w:rFonts w:hint="eastAsia"/>
        </w:rPr>
        <w:t>链路映射.</w:t>
      </w:r>
      <w:commentRangeEnd w:id="15"/>
      <w:r w:rsidR="00866BAE">
        <w:rPr>
          <w:rStyle w:val="ab"/>
        </w:rPr>
        <w:commentReference w:id="15"/>
      </w:r>
      <w:r>
        <w:t xml:space="preserve"> </w:t>
      </w:r>
      <w:r w:rsidRPr="00866BAE">
        <w:rPr>
          <w:rFonts w:hint="eastAsia"/>
        </w:rPr>
        <w:t>在进行</w:t>
      </w:r>
      <w:r w:rsidR="00866BAE">
        <w:rPr>
          <w:rFonts w:hint="eastAsia"/>
        </w:rPr>
        <w:t>虚拟网络映射</w:t>
      </w:r>
      <w:r w:rsidRPr="00866BAE">
        <w:rPr>
          <w:rFonts w:hint="eastAsia"/>
        </w:rPr>
        <w:t>时,</w:t>
      </w:r>
      <w:r w:rsidRPr="00866BAE">
        <w:t xml:space="preserve"> </w:t>
      </w:r>
      <w:r w:rsidR="00866BAE">
        <w:rPr>
          <w:rFonts w:hint="eastAsia"/>
        </w:rPr>
        <w:t>本文</w:t>
      </w:r>
      <w:r>
        <w:rPr>
          <w:rFonts w:hint="eastAsia"/>
        </w:rPr>
        <w:t>兼顾网络流量变化和网络拓扑资源信息</w:t>
      </w:r>
      <w:r w:rsidR="00866BAE">
        <w:rPr>
          <w:rFonts w:hint="eastAsia"/>
        </w:rPr>
        <w:t>,</w:t>
      </w:r>
      <w:r w:rsidR="00866BAE">
        <w:t xml:space="preserve"> </w:t>
      </w:r>
      <w:r w:rsidR="00866BAE">
        <w:rPr>
          <w:rFonts w:hint="eastAsia"/>
        </w:rPr>
        <w:t>提出了V</w:t>
      </w:r>
      <w:r w:rsidR="00866BAE">
        <w:t>NE-GNT</w:t>
      </w:r>
      <w:r w:rsidR="00866BAE">
        <w:rPr>
          <w:rFonts w:hint="eastAsia"/>
        </w:rPr>
        <w:t>算法</w:t>
      </w:r>
      <w:r w:rsidR="000B742A">
        <w:t xml:space="preserve">. </w:t>
      </w:r>
      <w:r w:rsidR="000B742A">
        <w:rPr>
          <w:rFonts w:hint="eastAsia"/>
        </w:rPr>
        <w:t>其基本思想是</w:t>
      </w:r>
      <w:r w:rsidR="000B742A">
        <w:t xml:space="preserve">: </w:t>
      </w:r>
      <w:r w:rsidR="000B742A">
        <w:rPr>
          <w:rFonts w:hint="eastAsia"/>
        </w:rPr>
        <w:t>在底层网络中,</w:t>
      </w:r>
      <w:r w:rsidR="000B742A">
        <w:t xml:space="preserve"> </w:t>
      </w:r>
      <w:r w:rsidR="000B742A">
        <w:rPr>
          <w:rFonts w:hint="eastAsia"/>
        </w:rPr>
        <w:t>网络节点附近的网络流量负载变化越大,</w:t>
      </w:r>
      <w:r w:rsidR="000B742A">
        <w:t xml:space="preserve"> </w:t>
      </w:r>
      <w:r w:rsidR="000B742A">
        <w:rPr>
          <w:rFonts w:hint="eastAsia"/>
        </w:rPr>
        <w:t>其附近的GNT广义网络</w:t>
      </w:r>
      <w:commentRangeStart w:id="16"/>
      <w:r w:rsidR="000B742A">
        <w:rPr>
          <w:rFonts w:hint="eastAsia"/>
        </w:rPr>
        <w:t>温度也就越大</w:t>
      </w:r>
      <w:commentRangeEnd w:id="16"/>
      <w:r w:rsidR="00866BAE">
        <w:rPr>
          <w:rStyle w:val="ab"/>
        </w:rPr>
        <w:commentReference w:id="16"/>
      </w:r>
      <w:r w:rsidR="000B742A">
        <w:rPr>
          <w:rFonts w:hint="eastAsia"/>
        </w:rPr>
        <w:t>.</w:t>
      </w:r>
      <w:r w:rsidR="000B742A">
        <w:t xml:space="preserve"> </w:t>
      </w:r>
      <w:r w:rsidR="000B742A">
        <w:rPr>
          <w:rFonts w:hint="eastAsia"/>
        </w:rPr>
        <w:t>因此,</w:t>
      </w:r>
      <w:r w:rsidR="000B742A">
        <w:t xml:space="preserve"> </w:t>
      </w:r>
      <w:r w:rsidR="000B742A">
        <w:rPr>
          <w:rFonts w:hint="eastAsia"/>
        </w:rPr>
        <w:t>通过广义网络温度GNT衡量网络流量变化对于网络熵的影响,</w:t>
      </w:r>
      <w:r w:rsidR="000B742A">
        <w:t xml:space="preserve"> </w:t>
      </w:r>
      <w:commentRangeStart w:id="17"/>
      <w:r w:rsidR="000B742A">
        <w:rPr>
          <w:rFonts w:hint="eastAsia"/>
        </w:rPr>
        <w:t>寻找负载变化明显的节点</w:t>
      </w:r>
      <w:commentRangeEnd w:id="17"/>
      <w:r w:rsidR="004A504E">
        <w:rPr>
          <w:rStyle w:val="ab"/>
        </w:rPr>
        <w:commentReference w:id="17"/>
      </w:r>
      <w:r w:rsidR="000B742A">
        <w:rPr>
          <w:rFonts w:hint="eastAsia"/>
        </w:rPr>
        <w:t>,</w:t>
      </w:r>
      <w:r w:rsidR="000B742A">
        <w:t xml:space="preserve"> </w:t>
      </w:r>
      <w:r w:rsidR="000B742A">
        <w:rPr>
          <w:rFonts w:hint="eastAsia"/>
        </w:rPr>
        <w:t>同时结合网络拓扑与网络资源信息</w:t>
      </w:r>
      <w:r w:rsidR="00866BAE">
        <w:rPr>
          <w:rFonts w:hint="eastAsia"/>
        </w:rPr>
        <w:t>,</w:t>
      </w:r>
      <w:r w:rsidR="00866BAE">
        <w:t xml:space="preserve"> </w:t>
      </w:r>
      <w:r w:rsidR="000B742A">
        <w:rPr>
          <w:rFonts w:hint="eastAsia"/>
        </w:rPr>
        <w:t>综合衡量节点的重要性</w:t>
      </w:r>
      <w:r w:rsidR="004A504E">
        <w:t xml:space="preserve">. </w:t>
      </w:r>
      <w:r w:rsidR="004A504E">
        <w:rPr>
          <w:rFonts w:hint="eastAsia"/>
        </w:rPr>
        <w:t>节点排序完成之后,</w:t>
      </w:r>
      <w:r w:rsidR="004A504E">
        <w:t xml:space="preserve"> </w:t>
      </w:r>
      <w:r w:rsidR="004A504E">
        <w:rPr>
          <w:rFonts w:hint="eastAsia"/>
        </w:rPr>
        <w:t>利用贪心策略进行虚拟节点的映射,</w:t>
      </w:r>
      <w:r w:rsidR="004A504E">
        <w:t xml:space="preserve"> </w:t>
      </w:r>
      <w:r w:rsidR="004A504E">
        <w:rPr>
          <w:rFonts w:hint="eastAsia"/>
        </w:rPr>
        <w:t>然后利用Dijkstra最短路径算法进行虚拟链路的映射,</w:t>
      </w:r>
      <w:r w:rsidR="004A504E">
        <w:t xml:space="preserve"> </w:t>
      </w:r>
      <w:r w:rsidR="004A504E">
        <w:rPr>
          <w:rFonts w:hint="eastAsia"/>
        </w:rPr>
        <w:t>最终将整个虚拟网络映射到底层网络中.</w:t>
      </w:r>
      <w:r w:rsidR="004A504E">
        <w:t xml:space="preserve"> </w:t>
      </w:r>
    </w:p>
    <w:p w14:paraId="0FD1E0B3" w14:textId="077C7C7D" w:rsidR="002D5509" w:rsidRDefault="002D5509" w:rsidP="0036682B">
      <w:pPr>
        <w:pStyle w:val="2"/>
      </w:pPr>
      <w:r>
        <w:rPr>
          <w:rFonts w:hint="eastAsia"/>
        </w:rPr>
        <w:t>4</w:t>
      </w:r>
      <w:r>
        <w:t xml:space="preserve">.1 </w:t>
      </w:r>
      <w:r w:rsidR="00886676">
        <w:rPr>
          <w:rFonts w:hint="eastAsia"/>
        </w:rPr>
        <w:t>网络节点排序</w:t>
      </w:r>
    </w:p>
    <w:p w14:paraId="1660D8F9" w14:textId="2B45F765" w:rsidR="00663252" w:rsidRDefault="002D5509" w:rsidP="008824E9">
      <w:pPr>
        <w:ind w:firstLine="420"/>
      </w:pPr>
      <w:r>
        <w:rPr>
          <w:rFonts w:hint="eastAsia"/>
        </w:rPr>
        <w:t>在进行虚拟网络映射时,</w:t>
      </w:r>
      <w:r>
        <w:t xml:space="preserve"> </w:t>
      </w:r>
      <w:r>
        <w:rPr>
          <w:rFonts w:hint="eastAsia"/>
        </w:rPr>
        <w:t>不同重要性的节点对于映射结果的影响是不同的,</w:t>
      </w:r>
      <w:r>
        <w:t xml:space="preserve"> </w:t>
      </w:r>
      <w:r>
        <w:rPr>
          <w:rFonts w:hint="eastAsia"/>
        </w:rPr>
        <w:t>节点越重要,</w:t>
      </w:r>
      <w:r>
        <w:t xml:space="preserve"> </w:t>
      </w:r>
      <w:r>
        <w:rPr>
          <w:rFonts w:hint="eastAsia"/>
        </w:rPr>
        <w:t>对映射结果的影响越大.</w:t>
      </w:r>
    </w:p>
    <w:p w14:paraId="6A23CAF5" w14:textId="1D0F6062" w:rsidR="002D5509" w:rsidRDefault="002D5509" w:rsidP="002D5509">
      <w:pPr>
        <w:ind w:firstLine="420"/>
      </w:pPr>
      <w:r>
        <w:rPr>
          <w:rFonts w:hint="eastAsia"/>
        </w:rPr>
        <w:t>一般的,</w:t>
      </w:r>
      <w:r>
        <w:t xml:space="preserve"> </w:t>
      </w:r>
      <w:r>
        <w:rPr>
          <w:rFonts w:hint="eastAsia"/>
        </w:rPr>
        <w:t>网络节点的重要性不仅与网络的拓扑结构和自身网络资源有关,</w:t>
      </w:r>
      <w:r>
        <w:t xml:space="preserve"> </w:t>
      </w:r>
      <w:r>
        <w:rPr>
          <w:rFonts w:hint="eastAsia"/>
        </w:rPr>
        <w:t>也与当前的网络负载状况有关</w:t>
      </w:r>
      <w:r>
        <w:t xml:space="preserve">, </w:t>
      </w:r>
      <w:r>
        <w:rPr>
          <w:rFonts w:hint="eastAsia"/>
        </w:rPr>
        <w:t>节点重要性会随着网络负载变化而变化.</w:t>
      </w:r>
      <w:r>
        <w:t xml:space="preserve"> </w:t>
      </w:r>
      <w:r>
        <w:rPr>
          <w:rFonts w:hint="eastAsia"/>
        </w:rPr>
        <w:t>然而,</w:t>
      </w:r>
      <w:r>
        <w:t xml:space="preserve"> </w:t>
      </w:r>
      <w:r>
        <w:rPr>
          <w:rFonts w:hint="eastAsia"/>
        </w:rPr>
        <w:t>目前已知的启发式虚拟网络映射算法在进行节点排序时,</w:t>
      </w:r>
      <w:r>
        <w:t xml:space="preserve"> </w:t>
      </w:r>
      <w:r>
        <w:rPr>
          <w:rFonts w:hint="eastAsia"/>
        </w:rPr>
        <w:t>大多是基于网络拓扑与网络资源的静态分析的方法.</w:t>
      </w:r>
      <w:r>
        <w:t xml:space="preserve"> </w:t>
      </w:r>
      <w:r>
        <w:rPr>
          <w:rFonts w:hint="eastAsia"/>
        </w:rPr>
        <w:t>在网络状态不断变化的情况下,</w:t>
      </w:r>
      <w:r>
        <w:t xml:space="preserve"> </w:t>
      </w:r>
      <w:r>
        <w:rPr>
          <w:rFonts w:hint="eastAsia"/>
        </w:rPr>
        <w:t>这些方法普遍不能</w:t>
      </w:r>
      <w:r w:rsidR="005049F3">
        <w:rPr>
          <w:rFonts w:hint="eastAsia"/>
        </w:rPr>
        <w:t>全面</w:t>
      </w:r>
      <w:r w:rsidR="00A910F8">
        <w:rPr>
          <w:rFonts w:hint="eastAsia"/>
        </w:rPr>
        <w:t>准确</w:t>
      </w:r>
      <w:r w:rsidR="005049F3">
        <w:rPr>
          <w:rFonts w:hint="eastAsia"/>
        </w:rPr>
        <w:t>地</w:t>
      </w:r>
      <w:r>
        <w:rPr>
          <w:rFonts w:hint="eastAsia"/>
        </w:rPr>
        <w:t>衡量网络节点的重要性,</w:t>
      </w:r>
      <w:r>
        <w:t xml:space="preserve"> </w:t>
      </w:r>
      <w:r>
        <w:rPr>
          <w:rFonts w:hint="eastAsia"/>
        </w:rPr>
        <w:t>导致虚拟网络映射成功率和</w:t>
      </w:r>
      <w:r w:rsidR="006D5747">
        <w:rPr>
          <w:rFonts w:hint="eastAsia"/>
        </w:rPr>
        <w:t>网络</w:t>
      </w:r>
      <w:r>
        <w:rPr>
          <w:rFonts w:hint="eastAsia"/>
        </w:rPr>
        <w:t>资源利用率的降低.</w:t>
      </w:r>
    </w:p>
    <w:p w14:paraId="6D4BDAE0" w14:textId="3F1E2C3C" w:rsidR="004A504E" w:rsidRDefault="002D5509" w:rsidP="00142355">
      <w:pPr>
        <w:ind w:firstLine="420"/>
      </w:pPr>
      <w:r>
        <w:rPr>
          <w:rFonts w:hint="eastAsia"/>
        </w:rPr>
        <w:t>因此,</w:t>
      </w:r>
      <w:r>
        <w:t xml:space="preserve"> </w:t>
      </w:r>
      <w:r>
        <w:rPr>
          <w:rFonts w:hint="eastAsia"/>
        </w:rPr>
        <w:t>本文在进行节点重要性排序时,</w:t>
      </w:r>
      <w:r>
        <w:t xml:space="preserve"> </w:t>
      </w:r>
      <w:r>
        <w:rPr>
          <w:rFonts w:hint="eastAsia"/>
        </w:rPr>
        <w:t>将网络拓扑结构和网络资源与网络负载变化相结合,</w:t>
      </w:r>
      <w:r>
        <w:t xml:space="preserve"> </w:t>
      </w:r>
      <w:r>
        <w:rPr>
          <w:rFonts w:hint="eastAsia"/>
        </w:rPr>
        <w:t>综合衡量节点的重要性.</w:t>
      </w:r>
    </w:p>
    <w:p w14:paraId="0E55DAE5" w14:textId="77777777" w:rsidR="00F93DD7" w:rsidRPr="004C18CC" w:rsidRDefault="00F93DD7" w:rsidP="00F93DD7">
      <w:pPr>
        <w:ind w:firstLine="420"/>
      </w:pPr>
      <w:r>
        <w:rPr>
          <w:rFonts w:hint="eastAsia"/>
        </w:rPr>
        <w:t>首先引入网络流量矩阵,</w:t>
      </w:r>
      <w:r>
        <w:t xml:space="preserve"> </w:t>
      </w:r>
      <w:r>
        <w:rPr>
          <w:rFonts w:hint="eastAsia"/>
        </w:rPr>
        <w:t>用以表示一个网络的负载情况</w:t>
      </w:r>
      <w:r>
        <w:t xml:space="preserve">. </w:t>
      </w:r>
      <w:commentRangeStart w:id="18"/>
      <w:r>
        <w:rPr>
          <w:rFonts w:hint="eastAsia"/>
        </w:rPr>
        <w:t>通过网络流量矩阵可以得到底层网络流量的全局视图,</w:t>
      </w:r>
      <w:r>
        <w:t xml:space="preserve"> </w:t>
      </w:r>
      <w:r>
        <w:rPr>
          <w:rFonts w:hint="eastAsia"/>
        </w:rPr>
        <w:t>能够从更宏观的角度观察网络状态</w:t>
      </w:r>
      <w:commentRangeEnd w:id="18"/>
      <w:r>
        <w:t xml:space="preserve">, </w:t>
      </w:r>
      <w:r>
        <w:rPr>
          <w:rStyle w:val="ab"/>
        </w:rPr>
        <w:commentReference w:id="18"/>
      </w:r>
      <w:r>
        <w:rPr>
          <w:rFonts w:hint="eastAsia"/>
        </w:rPr>
        <w:t>用于之后计算网络节点的广义网络温度G</w:t>
      </w:r>
      <w:r>
        <w:t>NT</w:t>
      </w:r>
      <w:r>
        <w:rPr>
          <w:rFonts w:hint="eastAsia"/>
        </w:rPr>
        <w:t>.</w:t>
      </w:r>
      <w:r>
        <w:t xml:space="preserve"> </w:t>
      </w:r>
    </w:p>
    <w:p w14:paraId="0EBB33E6" w14:textId="4AEAD6A9" w:rsidR="00F93DD7" w:rsidRDefault="00A65380" w:rsidP="00F93DD7">
      <w:pPr>
        <w:ind w:firstLine="420"/>
      </w:pPr>
      <w:r>
        <w:rPr>
          <w:rFonts w:hint="eastAsia"/>
          <w:b/>
          <w:bCs/>
        </w:rPr>
        <w:t>定义</w:t>
      </w:r>
      <w:r w:rsidR="00F93DD7" w:rsidRPr="00A65380">
        <w:rPr>
          <w:b/>
          <w:bCs/>
        </w:rPr>
        <w:t>1</w:t>
      </w:r>
      <w:r w:rsidR="00F93DD7">
        <w:t xml:space="preserve"> </w:t>
      </w:r>
      <w:r w:rsidR="00F93DD7" w:rsidRPr="00A65380">
        <w:rPr>
          <w:b/>
          <w:bCs/>
        </w:rPr>
        <w:t>网络流量矩阵</w:t>
      </w:r>
      <w:r w:rsidR="00F93DD7" w:rsidRPr="00A65380">
        <w:rPr>
          <w:rFonts w:hint="eastAsia"/>
          <w:b/>
          <w:bCs/>
        </w:rPr>
        <w:t>:</w:t>
      </w:r>
      <w:r w:rsidR="00F93DD7">
        <w:t xml:space="preserve"> 由当前网络中所有的</w:t>
      </w:r>
      <w:r w:rsidR="00F93DD7">
        <w:rPr>
          <w:rFonts w:hint="eastAsia"/>
        </w:rPr>
        <w:t>O</w:t>
      </w:r>
      <w:r w:rsidR="00F93DD7">
        <w:t>D(Origin-Destination)流量组成的矩阵</w:t>
      </w:r>
      <w:r w:rsidR="00F93DD7">
        <w:rPr>
          <w:rFonts w:hint="eastAsia"/>
        </w:rPr>
        <w:t>,</w:t>
      </w:r>
      <w:r w:rsidR="00F93DD7">
        <w:t xml:space="preserve"> </w:t>
      </w:r>
      <w:r w:rsidR="00F93DD7">
        <w:lastRenderedPageBreak/>
        <w:t>其中OD流</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w:r w:rsidR="00F93DD7">
        <w:t>定义为从节点</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93DD7">
        <w:rPr>
          <w:rFonts w:hint="eastAsia"/>
        </w:rPr>
        <w:t>(源节点)</w:t>
      </w:r>
      <w:r w:rsidR="00F93DD7">
        <w:t>进入</w:t>
      </w:r>
      <w:r w:rsidR="00F93DD7">
        <w:rPr>
          <w:rFonts w:hint="eastAsia"/>
        </w:rPr>
        <w:t>,</w:t>
      </w:r>
      <w:r w:rsidR="00F93DD7">
        <w:t xml:space="preserve"> </w:t>
      </w:r>
      <w:r w:rsidR="00F93DD7">
        <w:rPr>
          <w:rFonts w:hint="eastAsia"/>
        </w:rPr>
        <w:t>最后流出节点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rPr>
              <m:t>2</m:t>
            </m:r>
          </m:sub>
        </m:sSub>
      </m:oMath>
      <w:r w:rsidR="00F93DD7">
        <w:rPr>
          <w:rFonts w:hint="eastAsia"/>
        </w:rPr>
        <w:t>(目标节点</w:t>
      </w:r>
      <w:r w:rsidR="00F93DD7">
        <w:t>)</w:t>
      </w:r>
      <w:r w:rsidR="00F93DD7">
        <w:rPr>
          <w:rFonts w:hint="eastAsia"/>
        </w:rPr>
        <w:t>的所有流量的集合.</w:t>
      </w:r>
    </w:p>
    <w:p w14:paraId="4E966A2E" w14:textId="512A112A" w:rsidR="00F93DD7" w:rsidRDefault="00F93DD7" w:rsidP="0092671B">
      <w:pPr>
        <w:ind w:firstLine="420"/>
      </w:pPr>
      <w:r>
        <w:rPr>
          <w:rFonts w:hint="eastAsia"/>
        </w:rPr>
        <w:t>用</w:t>
      </w:r>
      <m:oMath>
        <m:r>
          <w:rPr>
            <w:rFonts w:ascii="Cambria Math" w:hAnsi="Cambria Math"/>
          </w:rPr>
          <m:t>T</m:t>
        </m:r>
      </m:oMath>
      <w:r>
        <w:rPr>
          <w:rFonts w:hint="eastAsia"/>
        </w:rPr>
        <w:t>表示一个拥有</w:t>
      </w:r>
      <m:oMath>
        <m:r>
          <w:rPr>
            <w:rFonts w:ascii="Cambria Math" w:hAnsi="Cambria Math" w:hint="eastAsia"/>
          </w:rPr>
          <m:t>n</m:t>
        </m:r>
      </m:oMath>
      <w:proofErr w:type="gramStart"/>
      <w:r>
        <w:rPr>
          <w:rFonts w:hint="eastAsia"/>
        </w:rPr>
        <w:t>个</w:t>
      </w:r>
      <w:proofErr w:type="gramEnd"/>
      <w:r>
        <w:rPr>
          <w:rFonts w:hint="eastAsia"/>
        </w:rPr>
        <w:t>网络节点的网络的流量矩阵,</w:t>
      </w:r>
      <w:r>
        <w:t xml:space="preserve"> </w:t>
      </w:r>
      <w:r>
        <w:rPr>
          <w:rFonts w:hint="eastAsia"/>
        </w:rPr>
        <w:t>包含</w:t>
      </w:r>
      <m:oMath>
        <m:r>
          <w:rPr>
            <w:rFonts w:ascii="Cambria Math" w:hAnsi="Cambria Math" w:hint="eastAsia"/>
          </w:rPr>
          <m:t>n</m:t>
        </m:r>
        <m:r>
          <w:rPr>
            <w:rFonts w:ascii="Cambria Math" w:hAnsi="Cambria Math" w:hint="eastAsia"/>
          </w:rPr>
          <m:t>×</m:t>
        </m:r>
        <m:r>
          <w:rPr>
            <w:rFonts w:ascii="Cambria Math" w:hAnsi="Cambria Math" w:hint="eastAsia"/>
          </w:rPr>
          <m:t>n</m:t>
        </m:r>
      </m:oMath>
      <w:proofErr w:type="gramStart"/>
      <w:r>
        <w:rPr>
          <w:rFonts w:hint="eastAsia"/>
        </w:rPr>
        <w:t>个</w:t>
      </w:r>
      <w:proofErr w:type="gramEnd"/>
      <w:r>
        <w:rPr>
          <w:rFonts w:hint="eastAsia"/>
        </w:rPr>
        <w:t>元素</w:t>
      </w:r>
      <w:r>
        <w:t xml:space="preserve">. </w:t>
      </w:r>
      <w:r>
        <w:rPr>
          <w:rFonts w:hint="eastAsia"/>
        </w:rPr>
        <w:t>如下</w:t>
      </w:r>
      <w:r w:rsidR="00092FA4">
        <w:rPr>
          <w:rFonts w:hint="eastAsia"/>
        </w:rPr>
        <w:t>表</w:t>
      </w:r>
      <w:r>
        <w:rPr>
          <w:rFonts w:hint="eastAsia"/>
        </w:rPr>
        <w:t>所示的网络流量矩阵(单位为kbps</w:t>
      </w:r>
      <w:r>
        <w:t>)</w:t>
      </w:r>
      <w:r>
        <w:rPr>
          <w:rFonts w:hint="eastAsia"/>
        </w:rPr>
        <w:t>的例子</w:t>
      </w:r>
      <w:r>
        <w:t xml:space="preserve">, </w:t>
      </w:r>
      <w:r>
        <w:rPr>
          <w:rFonts w:hint="eastAsia"/>
        </w:rPr>
        <w:t>行代表源节点,</w:t>
      </w:r>
      <w:r>
        <w:t xml:space="preserve"> </w:t>
      </w:r>
      <w:proofErr w:type="gramStart"/>
      <w:r>
        <w:rPr>
          <w:rFonts w:hint="eastAsia"/>
        </w:rPr>
        <w:t>列代表</w:t>
      </w:r>
      <w:proofErr w:type="gramEnd"/>
      <w:r>
        <w:rPr>
          <w:rFonts w:hint="eastAsia"/>
        </w:rPr>
        <w:t>目的节点,</w:t>
      </w:r>
      <w:r>
        <w:t xml:space="preserve"> </w:t>
      </w:r>
      <w:proofErr w:type="gramStart"/>
      <w:r>
        <w:rPr>
          <w:rFonts w:hint="eastAsia"/>
        </w:rPr>
        <w:t>矩阵第</w:t>
      </w:r>
      <w:proofErr w:type="gramEnd"/>
      <m:oMath>
        <m:r>
          <w:rPr>
            <w:rFonts w:ascii="Cambria Math" w:hAnsi="Cambria Math" w:hint="eastAsia"/>
          </w:rPr>
          <m:t>i</m:t>
        </m:r>
      </m:oMath>
      <w:r>
        <w:rPr>
          <w:rFonts w:hint="eastAsia"/>
        </w:rPr>
        <w:t>行元素的和代表从源节点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i</m:t>
            </m:r>
          </m:sub>
        </m:sSub>
      </m:oMath>
      <w:r>
        <w:rPr>
          <w:rFonts w:hint="eastAsia"/>
        </w:rPr>
        <w:t>流出的总流量,</w:t>
      </w:r>
      <w:r>
        <w:t xml:space="preserve"> </w:t>
      </w:r>
      <w:r>
        <w:rPr>
          <w:rFonts w:hint="eastAsia"/>
        </w:rPr>
        <w:t>而</w:t>
      </w:r>
      <w:proofErr w:type="gramStart"/>
      <w:r>
        <w:rPr>
          <w:rFonts w:hint="eastAsia"/>
        </w:rPr>
        <w:t>矩阵第</w:t>
      </w:r>
      <w:proofErr w:type="gramEnd"/>
      <m:oMath>
        <m:r>
          <w:rPr>
            <w:rFonts w:ascii="Cambria Math" w:hAnsi="Cambria Math" w:hint="eastAsia"/>
          </w:rPr>
          <m:t>j</m:t>
        </m:r>
      </m:oMath>
      <w:r>
        <w:rPr>
          <w:rFonts w:hint="eastAsia"/>
        </w:rPr>
        <w:t>列元素的和</w:t>
      </w:r>
      <w:proofErr w:type="gramStart"/>
      <w:r>
        <w:rPr>
          <w:rFonts w:hint="eastAsia"/>
        </w:rPr>
        <w:t>则</w:t>
      </w:r>
      <w:proofErr w:type="gramEnd"/>
      <w:r>
        <w:rPr>
          <w:rFonts w:hint="eastAsia"/>
        </w:rPr>
        <w:t>代表着流入目的节点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j</m:t>
            </m:r>
          </m:sub>
        </m:sSub>
      </m:oMath>
      <w:r>
        <w:rPr>
          <w:rFonts w:hint="eastAsia"/>
        </w:rPr>
        <w:t>的总流量.</w:t>
      </w:r>
      <w:r>
        <w:t xml:space="preserve"> </w:t>
      </w:r>
    </w:p>
    <w:p w14:paraId="55E14FC6" w14:textId="77777777" w:rsidR="0092671B" w:rsidRDefault="0092671B" w:rsidP="0092671B">
      <w:pPr>
        <w:ind w:firstLine="420"/>
      </w:pPr>
    </w:p>
    <w:p w14:paraId="4316F524" w14:textId="2A7B42C0" w:rsidR="000C515A" w:rsidRDefault="000C515A" w:rsidP="000C515A">
      <w:pPr>
        <w:pStyle w:val="af1"/>
        <w:keepNext/>
        <w:jc w:val="center"/>
      </w:pPr>
      <w:r>
        <w:rPr>
          <w:rFonts w:hint="eastAsia"/>
        </w:rPr>
        <w:t>表</w:t>
      </w:r>
      <w:r>
        <w:t xml:space="preserve"> 4.</w:t>
      </w:r>
      <w:fldSimple w:instr=" SEQ Table \* ARABIC ">
        <w:r>
          <w:rPr>
            <w:noProof/>
          </w:rPr>
          <w:t>1</w:t>
        </w:r>
      </w:fldSimple>
      <w:r>
        <w:rPr>
          <w:rFonts w:hint="eastAsia"/>
        </w:rPr>
        <w:t>网络流量矩阵</w:t>
      </w:r>
    </w:p>
    <w:tbl>
      <w:tblPr>
        <w:tblStyle w:val="af0"/>
        <w:tblW w:w="0" w:type="auto"/>
        <w:jc w:val="center"/>
        <w:tblLook w:val="04A0" w:firstRow="1" w:lastRow="0" w:firstColumn="1" w:lastColumn="0" w:noHBand="0" w:noVBand="1"/>
      </w:tblPr>
      <w:tblGrid>
        <w:gridCol w:w="1072"/>
        <w:gridCol w:w="1072"/>
        <w:gridCol w:w="1072"/>
        <w:gridCol w:w="1072"/>
        <w:gridCol w:w="1072"/>
      </w:tblGrid>
      <w:tr w:rsidR="00092FA4" w14:paraId="423E126D" w14:textId="77777777" w:rsidTr="00142355">
        <w:trPr>
          <w:trHeight w:val="437"/>
          <w:jc w:val="center"/>
        </w:trPr>
        <w:tc>
          <w:tcPr>
            <w:tcW w:w="1072" w:type="dxa"/>
          </w:tcPr>
          <w:p w14:paraId="49EAB86C" w14:textId="1D501410" w:rsidR="00092FA4" w:rsidRDefault="00092FA4" w:rsidP="00092FA4">
            <w:pPr>
              <w:jc w:val="center"/>
            </w:pPr>
            <w:r>
              <w:rPr>
                <w:rFonts w:hint="eastAsia"/>
              </w:rPr>
              <w:t>9</w:t>
            </w:r>
            <w:r>
              <w:t>4.21</w:t>
            </w:r>
          </w:p>
        </w:tc>
        <w:tc>
          <w:tcPr>
            <w:tcW w:w="1072" w:type="dxa"/>
          </w:tcPr>
          <w:p w14:paraId="4CB1EF89" w14:textId="6FA916DF" w:rsidR="00092FA4" w:rsidRDefault="00092FA4" w:rsidP="00092FA4">
            <w:pPr>
              <w:jc w:val="center"/>
            </w:pPr>
            <w:r>
              <w:rPr>
                <w:rFonts w:hint="eastAsia"/>
              </w:rPr>
              <w:t>8</w:t>
            </w:r>
            <w:r>
              <w:t>57.36</w:t>
            </w:r>
          </w:p>
        </w:tc>
        <w:tc>
          <w:tcPr>
            <w:tcW w:w="1072" w:type="dxa"/>
          </w:tcPr>
          <w:p w14:paraId="613F2E9D" w14:textId="651B6911" w:rsidR="00092FA4" w:rsidRDefault="00092FA4" w:rsidP="00092FA4">
            <w:pPr>
              <w:jc w:val="center"/>
            </w:pPr>
            <w:r>
              <w:rPr>
                <w:rFonts w:hint="eastAsia"/>
              </w:rPr>
              <w:t>6</w:t>
            </w:r>
            <w:r>
              <w:t>0239</w:t>
            </w:r>
          </w:p>
        </w:tc>
        <w:tc>
          <w:tcPr>
            <w:tcW w:w="1072" w:type="dxa"/>
          </w:tcPr>
          <w:p w14:paraId="4FEC20B0" w14:textId="3BF97523" w:rsidR="00092FA4" w:rsidRDefault="00092FA4" w:rsidP="00092FA4">
            <w:pPr>
              <w:jc w:val="center"/>
            </w:pPr>
            <w:r>
              <w:rPr>
                <w:rFonts w:hint="eastAsia"/>
              </w:rPr>
              <w:t>3</w:t>
            </w:r>
            <w:r>
              <w:t>5975</w:t>
            </w:r>
          </w:p>
        </w:tc>
        <w:tc>
          <w:tcPr>
            <w:tcW w:w="1072" w:type="dxa"/>
          </w:tcPr>
          <w:p w14:paraId="30AEF01B" w14:textId="3A68BF12" w:rsidR="00092FA4" w:rsidRDefault="00092FA4" w:rsidP="00092FA4">
            <w:pPr>
              <w:jc w:val="center"/>
            </w:pPr>
            <w:r>
              <w:rPr>
                <w:rFonts w:hint="eastAsia"/>
              </w:rPr>
              <w:t>2</w:t>
            </w:r>
            <w:r>
              <w:t>9014</w:t>
            </w:r>
          </w:p>
        </w:tc>
      </w:tr>
      <w:tr w:rsidR="00092FA4" w14:paraId="703BBED0" w14:textId="77777777" w:rsidTr="00142355">
        <w:trPr>
          <w:trHeight w:val="456"/>
          <w:jc w:val="center"/>
        </w:trPr>
        <w:tc>
          <w:tcPr>
            <w:tcW w:w="1072" w:type="dxa"/>
          </w:tcPr>
          <w:p w14:paraId="6255B889" w14:textId="2C25640F" w:rsidR="00092FA4" w:rsidRDefault="00092FA4" w:rsidP="00092FA4">
            <w:pPr>
              <w:jc w:val="center"/>
            </w:pPr>
            <w:r>
              <w:rPr>
                <w:rFonts w:hint="eastAsia"/>
              </w:rPr>
              <w:t>9</w:t>
            </w:r>
            <w:r>
              <w:t>715.8</w:t>
            </w:r>
          </w:p>
        </w:tc>
        <w:tc>
          <w:tcPr>
            <w:tcW w:w="1072" w:type="dxa"/>
          </w:tcPr>
          <w:p w14:paraId="0D9550EA" w14:textId="7C456C71" w:rsidR="00092FA4" w:rsidRDefault="00092FA4" w:rsidP="00092FA4">
            <w:pPr>
              <w:jc w:val="center"/>
            </w:pPr>
            <w:r>
              <w:rPr>
                <w:rFonts w:hint="eastAsia"/>
              </w:rPr>
              <w:t>2</w:t>
            </w:r>
            <w:r>
              <w:t>005.4</w:t>
            </w:r>
          </w:p>
        </w:tc>
        <w:tc>
          <w:tcPr>
            <w:tcW w:w="1072" w:type="dxa"/>
          </w:tcPr>
          <w:p w14:paraId="344DDF20" w14:textId="4CE98889" w:rsidR="00092FA4" w:rsidRDefault="00092FA4" w:rsidP="00092FA4">
            <w:pPr>
              <w:jc w:val="center"/>
            </w:pPr>
            <w:r>
              <w:rPr>
                <w:rFonts w:hint="eastAsia"/>
              </w:rPr>
              <w:t>3</w:t>
            </w:r>
            <w:r>
              <w:t>767.8</w:t>
            </w:r>
          </w:p>
        </w:tc>
        <w:tc>
          <w:tcPr>
            <w:tcW w:w="1072" w:type="dxa"/>
          </w:tcPr>
          <w:p w14:paraId="2A75985B" w14:textId="28AF9326" w:rsidR="00092FA4" w:rsidRDefault="00092FA4" w:rsidP="00092FA4">
            <w:pPr>
              <w:jc w:val="center"/>
            </w:pPr>
            <w:r>
              <w:rPr>
                <w:rFonts w:hint="eastAsia"/>
              </w:rPr>
              <w:t>1</w:t>
            </w:r>
            <w:r>
              <w:t>4178</w:t>
            </w:r>
          </w:p>
        </w:tc>
        <w:tc>
          <w:tcPr>
            <w:tcW w:w="1072" w:type="dxa"/>
          </w:tcPr>
          <w:p w14:paraId="7C62AAB4" w14:textId="05A16846" w:rsidR="00092FA4" w:rsidRDefault="00092FA4" w:rsidP="00092FA4">
            <w:pPr>
              <w:jc w:val="center"/>
            </w:pPr>
            <w:r>
              <w:rPr>
                <w:rFonts w:hint="eastAsia"/>
              </w:rPr>
              <w:t>5</w:t>
            </w:r>
            <w:r>
              <w:t>365.1</w:t>
            </w:r>
          </w:p>
        </w:tc>
      </w:tr>
      <w:tr w:rsidR="00092FA4" w14:paraId="0767F637" w14:textId="77777777" w:rsidTr="00142355">
        <w:trPr>
          <w:trHeight w:val="437"/>
          <w:jc w:val="center"/>
        </w:trPr>
        <w:tc>
          <w:tcPr>
            <w:tcW w:w="1072" w:type="dxa"/>
          </w:tcPr>
          <w:p w14:paraId="3F14227B" w14:textId="09B83DD1" w:rsidR="00092FA4" w:rsidRDefault="00092FA4" w:rsidP="00092FA4">
            <w:pPr>
              <w:jc w:val="center"/>
            </w:pPr>
            <w:r>
              <w:rPr>
                <w:rFonts w:hint="eastAsia"/>
              </w:rPr>
              <w:t>1</w:t>
            </w:r>
            <w:r>
              <w:t>9364</w:t>
            </w:r>
          </w:p>
        </w:tc>
        <w:tc>
          <w:tcPr>
            <w:tcW w:w="1072" w:type="dxa"/>
          </w:tcPr>
          <w:p w14:paraId="027B9856" w14:textId="5DB1765E" w:rsidR="00092FA4" w:rsidRDefault="00092FA4" w:rsidP="00092FA4">
            <w:pPr>
              <w:jc w:val="center"/>
            </w:pPr>
            <w:r>
              <w:rPr>
                <w:rFonts w:hint="eastAsia"/>
              </w:rPr>
              <w:t>8</w:t>
            </w:r>
            <w:r>
              <w:t>964.1</w:t>
            </w:r>
          </w:p>
        </w:tc>
        <w:tc>
          <w:tcPr>
            <w:tcW w:w="1072" w:type="dxa"/>
          </w:tcPr>
          <w:p w14:paraId="5A8FD1F0" w14:textId="3DE481EF" w:rsidR="00092FA4" w:rsidRDefault="00092FA4" w:rsidP="00092FA4">
            <w:pPr>
              <w:jc w:val="center"/>
            </w:pPr>
            <w:r>
              <w:rPr>
                <w:rFonts w:hint="eastAsia"/>
              </w:rPr>
              <w:t>2</w:t>
            </w:r>
            <w:r>
              <w:t>2608</w:t>
            </w:r>
          </w:p>
        </w:tc>
        <w:tc>
          <w:tcPr>
            <w:tcW w:w="1072" w:type="dxa"/>
          </w:tcPr>
          <w:p w14:paraId="5A75D4F5" w14:textId="01DDCE66" w:rsidR="00092FA4" w:rsidRDefault="00092FA4" w:rsidP="00092FA4">
            <w:pPr>
              <w:jc w:val="center"/>
            </w:pPr>
            <w:r>
              <w:rPr>
                <w:rFonts w:hint="eastAsia"/>
              </w:rPr>
              <w:t>5</w:t>
            </w:r>
            <w:r>
              <w:t>3185</w:t>
            </w:r>
          </w:p>
        </w:tc>
        <w:tc>
          <w:tcPr>
            <w:tcW w:w="1072" w:type="dxa"/>
          </w:tcPr>
          <w:p w14:paraId="757793A4" w14:textId="109D3C20" w:rsidR="00092FA4" w:rsidRDefault="00092FA4" w:rsidP="00092FA4">
            <w:pPr>
              <w:jc w:val="center"/>
            </w:pPr>
            <w:r>
              <w:rPr>
                <w:rFonts w:hint="eastAsia"/>
              </w:rPr>
              <w:t>4</w:t>
            </w:r>
            <w:r>
              <w:t>01.72</w:t>
            </w:r>
          </w:p>
        </w:tc>
      </w:tr>
      <w:tr w:rsidR="00092FA4" w14:paraId="477FC23E" w14:textId="77777777" w:rsidTr="00142355">
        <w:trPr>
          <w:trHeight w:val="437"/>
          <w:jc w:val="center"/>
        </w:trPr>
        <w:tc>
          <w:tcPr>
            <w:tcW w:w="1072" w:type="dxa"/>
          </w:tcPr>
          <w:p w14:paraId="3A5D445E" w14:textId="5FC7CA64" w:rsidR="00092FA4" w:rsidRDefault="00092FA4" w:rsidP="00092FA4">
            <w:pPr>
              <w:jc w:val="center"/>
            </w:pPr>
            <w:r>
              <w:rPr>
                <w:rFonts w:hint="eastAsia"/>
              </w:rPr>
              <w:t>4</w:t>
            </w:r>
            <w:r>
              <w:t>715.2</w:t>
            </w:r>
          </w:p>
        </w:tc>
        <w:tc>
          <w:tcPr>
            <w:tcW w:w="1072" w:type="dxa"/>
          </w:tcPr>
          <w:p w14:paraId="2714A051" w14:textId="74366592" w:rsidR="00092FA4" w:rsidRDefault="00092FA4" w:rsidP="00092FA4">
            <w:pPr>
              <w:jc w:val="center"/>
            </w:pPr>
            <w:r>
              <w:rPr>
                <w:rFonts w:hint="eastAsia"/>
              </w:rPr>
              <w:t>5</w:t>
            </w:r>
            <w:r>
              <w:t>4568</w:t>
            </w:r>
          </w:p>
        </w:tc>
        <w:tc>
          <w:tcPr>
            <w:tcW w:w="1072" w:type="dxa"/>
          </w:tcPr>
          <w:p w14:paraId="5D5718EB" w14:textId="59711B9C" w:rsidR="00092FA4" w:rsidRDefault="00092FA4" w:rsidP="00092FA4">
            <w:pPr>
              <w:jc w:val="center"/>
            </w:pPr>
            <w:r>
              <w:rPr>
                <w:rFonts w:hint="eastAsia"/>
              </w:rPr>
              <w:t>3</w:t>
            </w:r>
            <w:r>
              <w:t>4389</w:t>
            </w:r>
          </w:p>
        </w:tc>
        <w:tc>
          <w:tcPr>
            <w:tcW w:w="1072" w:type="dxa"/>
          </w:tcPr>
          <w:p w14:paraId="7163D2E0" w14:textId="5EB4A5E6" w:rsidR="00092FA4" w:rsidRDefault="00092FA4" w:rsidP="00092FA4">
            <w:pPr>
              <w:jc w:val="center"/>
            </w:pPr>
            <w:r>
              <w:rPr>
                <w:rFonts w:hint="eastAsia"/>
              </w:rPr>
              <w:t>0</w:t>
            </w:r>
            <w:r>
              <w:t>.3556</w:t>
            </w:r>
          </w:p>
        </w:tc>
        <w:tc>
          <w:tcPr>
            <w:tcW w:w="1072" w:type="dxa"/>
          </w:tcPr>
          <w:p w14:paraId="1D9DBD9C" w14:textId="50BE2FBE" w:rsidR="00092FA4" w:rsidRDefault="00092FA4" w:rsidP="00092FA4">
            <w:pPr>
              <w:jc w:val="center"/>
            </w:pPr>
            <w:r>
              <w:rPr>
                <w:rFonts w:hint="eastAsia"/>
              </w:rPr>
              <w:t>4</w:t>
            </w:r>
            <w:r>
              <w:t>322.8</w:t>
            </w:r>
          </w:p>
        </w:tc>
      </w:tr>
      <w:tr w:rsidR="00092FA4" w14:paraId="2F3C6B9C" w14:textId="77777777" w:rsidTr="00142355">
        <w:trPr>
          <w:trHeight w:val="437"/>
          <w:jc w:val="center"/>
        </w:trPr>
        <w:tc>
          <w:tcPr>
            <w:tcW w:w="1072" w:type="dxa"/>
          </w:tcPr>
          <w:p w14:paraId="0B4BA3B0" w14:textId="75598330" w:rsidR="00092FA4" w:rsidRDefault="00092FA4" w:rsidP="00092FA4">
            <w:pPr>
              <w:jc w:val="center"/>
            </w:pPr>
            <w:r>
              <w:rPr>
                <w:rFonts w:hint="eastAsia"/>
              </w:rPr>
              <w:t>3</w:t>
            </w:r>
            <w:r>
              <w:t>748</w:t>
            </w:r>
          </w:p>
        </w:tc>
        <w:tc>
          <w:tcPr>
            <w:tcW w:w="1072" w:type="dxa"/>
          </w:tcPr>
          <w:p w14:paraId="6FD33E46" w14:textId="588E0329" w:rsidR="00092FA4" w:rsidRDefault="00092FA4" w:rsidP="00092FA4">
            <w:pPr>
              <w:jc w:val="center"/>
            </w:pPr>
            <w:r>
              <w:rPr>
                <w:rFonts w:hint="eastAsia"/>
              </w:rPr>
              <w:t>1</w:t>
            </w:r>
            <w:r>
              <w:t>9934</w:t>
            </w:r>
          </w:p>
        </w:tc>
        <w:tc>
          <w:tcPr>
            <w:tcW w:w="1072" w:type="dxa"/>
          </w:tcPr>
          <w:p w14:paraId="1608EB22" w14:textId="1B1FDD5E" w:rsidR="00092FA4" w:rsidRDefault="00092FA4" w:rsidP="00092FA4">
            <w:pPr>
              <w:jc w:val="center"/>
            </w:pPr>
            <w:r>
              <w:rPr>
                <w:rFonts w:hint="eastAsia"/>
              </w:rPr>
              <w:t>1</w:t>
            </w:r>
            <w:r>
              <w:t>207.1</w:t>
            </w:r>
          </w:p>
        </w:tc>
        <w:tc>
          <w:tcPr>
            <w:tcW w:w="1072" w:type="dxa"/>
          </w:tcPr>
          <w:p w14:paraId="6F3139CF" w14:textId="730D9CBE" w:rsidR="00092FA4" w:rsidRDefault="00092FA4" w:rsidP="00092FA4">
            <w:pPr>
              <w:jc w:val="center"/>
            </w:pPr>
            <w:r>
              <w:rPr>
                <w:rFonts w:hint="eastAsia"/>
              </w:rPr>
              <w:t>1</w:t>
            </w:r>
            <w:r>
              <w:t>1793</w:t>
            </w:r>
          </w:p>
        </w:tc>
        <w:tc>
          <w:tcPr>
            <w:tcW w:w="1072" w:type="dxa"/>
          </w:tcPr>
          <w:p w14:paraId="4E83BED2" w14:textId="6C430B4C" w:rsidR="00092FA4" w:rsidRDefault="00092FA4" w:rsidP="00092FA4">
            <w:pPr>
              <w:jc w:val="center"/>
            </w:pPr>
            <w:r>
              <w:rPr>
                <w:rFonts w:hint="eastAsia"/>
              </w:rPr>
              <w:t>0</w:t>
            </w:r>
          </w:p>
        </w:tc>
      </w:tr>
    </w:tbl>
    <w:p w14:paraId="6CB5ED34" w14:textId="1A59D9FB" w:rsidR="004A504E" w:rsidRDefault="004A504E" w:rsidP="00980131"/>
    <w:p w14:paraId="040C2FDB" w14:textId="4509551E" w:rsidR="004A504E" w:rsidRDefault="004A504E" w:rsidP="00866BAE">
      <w:pPr>
        <w:ind w:firstLine="420"/>
      </w:pPr>
      <w:r>
        <w:rPr>
          <w:rFonts w:hint="eastAsia"/>
        </w:rPr>
        <w:t>根据</w:t>
      </w:r>
      <w:proofErr w:type="gramStart"/>
      <w:r>
        <w:rPr>
          <w:rFonts w:hint="eastAsia"/>
        </w:rPr>
        <w:t>网络熵和网络</w:t>
      </w:r>
      <w:proofErr w:type="gramEnd"/>
      <w:r>
        <w:rPr>
          <w:rFonts w:hint="eastAsia"/>
        </w:rPr>
        <w:t>流量矩阵的定义,</w:t>
      </w:r>
      <w:r>
        <w:t xml:space="preserve"> </w:t>
      </w:r>
      <w:r>
        <w:rPr>
          <w:rFonts w:hint="eastAsia"/>
        </w:rPr>
        <w:t>可以将</w:t>
      </w:r>
      <w:proofErr w:type="gramStart"/>
      <w:r>
        <w:rPr>
          <w:rFonts w:hint="eastAsia"/>
        </w:rPr>
        <w:t>一个源</w:t>
      </w:r>
      <w:proofErr w:type="gramEnd"/>
      <w:r>
        <w:rPr>
          <w:rFonts w:hint="eastAsia"/>
        </w:rPr>
        <w:t>节点附近聚集的所有O</w:t>
      </w:r>
      <w:r>
        <w:t>D</w:t>
      </w:r>
      <w:r>
        <w:rPr>
          <w:rFonts w:hint="eastAsia"/>
        </w:rPr>
        <w:t>流看成是基本状态,</w:t>
      </w:r>
      <w:r>
        <w:t xml:space="preserve"> </w:t>
      </w:r>
      <w:r>
        <w:rPr>
          <w:rFonts w:hint="eastAsia"/>
        </w:rPr>
        <w:t>满足上文提到的网络</w:t>
      </w:r>
      <w:proofErr w:type="gramStart"/>
      <w:r>
        <w:rPr>
          <w:rFonts w:hint="eastAsia"/>
        </w:rPr>
        <w:t>熵</w:t>
      </w:r>
      <w:proofErr w:type="gramEnd"/>
      <w:r>
        <w:rPr>
          <w:rFonts w:hint="eastAsia"/>
        </w:rPr>
        <w:t>概率的条件</w:t>
      </w:r>
      <w:r>
        <w:t xml:space="preserve">, </w:t>
      </w:r>
      <w:r>
        <w:rPr>
          <w:rFonts w:hint="eastAsia"/>
        </w:rPr>
        <w:t>将状态的概率定义为:</w:t>
      </w:r>
    </w:p>
    <w:p w14:paraId="12132C67" w14:textId="40B1AC22" w:rsidR="00E50927" w:rsidRDefault="00197685" w:rsidP="00866BAE">
      <w:pPr>
        <w:ind w:firstLine="420"/>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num>
                <m:den>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den>
              </m:f>
              <m:r>
                <w:rPr>
                  <w:rFonts w:ascii="Cambria Math" w:hAnsi="Cambria Math"/>
                </w:rPr>
                <m:t>#</m:t>
              </m:r>
              <m:d>
                <m:dPr>
                  <m:ctrlPr>
                    <w:rPr>
                      <w:rFonts w:ascii="Cambria Math" w:hAnsi="Cambria Math"/>
                      <w:i/>
                    </w:rPr>
                  </m:ctrlPr>
                </m:dPr>
                <m:e>
                  <m:r>
                    <w:rPr>
                      <w:rFonts w:ascii="Cambria Math" w:hAnsi="Cambria Math"/>
                    </w:rPr>
                    <m:t>4.1</m:t>
                  </m:r>
                </m:e>
              </m:d>
            </m:e>
          </m:eqArr>
        </m:oMath>
      </m:oMathPara>
    </w:p>
    <w:p w14:paraId="0ED78912" w14:textId="0BDCB6C4" w:rsidR="007C1C90" w:rsidRDefault="00E50927" w:rsidP="00F4338E">
      <w:pPr>
        <w:ind w:firstLine="420"/>
      </w:pPr>
      <w:r>
        <w:rPr>
          <w:rFonts w:hint="eastAsia"/>
        </w:rPr>
        <w:t>其中,</w:t>
      </w:r>
      <w:r>
        <w:t xml:space="preserve"> </w:t>
      </w:r>
      <m:oMath>
        <m:nary>
          <m:naryPr>
            <m:chr m:val="∑"/>
            <m:ctrlPr>
              <w:rPr>
                <w:rFonts w:ascii="Cambria Math" w:hAnsi="Cambria Math"/>
                <w:i/>
              </w:rPr>
            </m:ctrlPr>
          </m:naryPr>
          <m:sub>
            <m:r>
              <w:rPr>
                <w:rFonts w:ascii="Cambria Math" w:hAnsi="Cambria Math"/>
              </w:rPr>
              <m:t>j=1</m:t>
            </m:r>
          </m:sub>
          <m:sup>
            <m:r>
              <w:rPr>
                <w:rFonts w:ascii="Cambria Math" w:hAnsi="Cambria Math"/>
              </w:rPr>
              <m:t>j=n</m:t>
            </m:r>
          </m:sup>
          <m:e>
            <m:sSub>
              <m:sSubPr>
                <m:ctrlPr>
                  <w:rPr>
                    <w:rFonts w:ascii="Cambria Math" w:hAnsi="Cambria Math"/>
                    <w:i/>
                  </w:rPr>
                </m:ctrlPr>
              </m:sSubPr>
              <m:e>
                <m:r>
                  <w:rPr>
                    <w:rFonts w:ascii="Cambria Math" w:hAnsi="Cambria Math"/>
                  </w:rPr>
                  <m:t>t</m:t>
                </m:r>
              </m:e>
              <m:sub>
                <m:r>
                  <w:rPr>
                    <w:rFonts w:ascii="Cambria Math" w:hAnsi="Cambria Math"/>
                  </w:rPr>
                  <m:t>ij</m:t>
                </m:r>
              </m:sub>
            </m:sSub>
          </m:e>
        </m:nary>
      </m:oMath>
      <w:r>
        <w:rPr>
          <w:rFonts w:hint="eastAsia"/>
        </w:rPr>
        <w:t>代表从源节点</w:t>
      </w:r>
      <m:oMath>
        <m:r>
          <w:rPr>
            <w:rFonts w:ascii="Cambria Math" w:hAnsi="Cambria Math" w:hint="eastAsia"/>
          </w:rPr>
          <m:t>i</m:t>
        </m:r>
      </m:oMath>
      <w:r>
        <w:rPr>
          <w:rFonts w:hint="eastAsia"/>
        </w:rPr>
        <w:t>流出的网络流量总和.</w:t>
      </w:r>
      <w:r>
        <w:t xml:space="preserve"> </w:t>
      </w:r>
    </w:p>
    <w:p w14:paraId="2D5C3DCB" w14:textId="24DFC9D0" w:rsidR="00E50927" w:rsidRDefault="00E50927" w:rsidP="007C1C90">
      <w:r>
        <w:tab/>
      </w:r>
      <w:r>
        <w:rPr>
          <w:rFonts w:hint="eastAsia"/>
        </w:rPr>
        <w:t>根据三种网络熵的定义,</w:t>
      </w:r>
      <w:r>
        <w:t xml:space="preserve"> </w:t>
      </w:r>
      <w:r>
        <w:rPr>
          <w:rFonts w:hint="eastAsia"/>
        </w:rPr>
        <w:t>节点附近的网络</w:t>
      </w:r>
      <w:proofErr w:type="gramStart"/>
      <w:r>
        <w:rPr>
          <w:rFonts w:hint="eastAsia"/>
        </w:rPr>
        <w:t>熵</w:t>
      </w:r>
      <w:proofErr w:type="gramEnd"/>
      <w:r>
        <w:rPr>
          <w:rFonts w:hint="eastAsia"/>
        </w:rPr>
        <w:t>计算公式如下:</w:t>
      </w:r>
    </w:p>
    <w:p w14:paraId="6EADE02D" w14:textId="1F7E133D" w:rsidR="00D03B3D" w:rsidRPr="00D03B3D" w:rsidRDefault="00D03B3D" w:rsidP="007C1C90">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d>
                <m:dPr>
                  <m:ctrlPr>
                    <w:rPr>
                      <w:rFonts w:ascii="Cambria Math" w:hAnsi="Cambria Math"/>
                      <w:i/>
                    </w:rPr>
                  </m:ctrlPr>
                </m:dPr>
                <m:e>
                  <m:r>
                    <w:rPr>
                      <w:rFonts w:ascii="Cambria Math" w:hAnsi="Cambria Math"/>
                    </w:rPr>
                    <m:t>4.2</m:t>
                  </m:r>
                </m:e>
              </m:d>
            </m:e>
          </m:eqArr>
        </m:oMath>
      </m:oMathPara>
    </w:p>
    <w:p w14:paraId="25777BEB" w14:textId="73D99F64" w:rsidR="00A2503A" w:rsidRPr="00A2503A" w:rsidRDefault="00A2503A" w:rsidP="007C1C90">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1-α</m:t>
                  </m:r>
                </m:den>
              </m:f>
              <m:func>
                <m:funcPr>
                  <m:ctrlPr>
                    <w:rPr>
                      <w:rFonts w:ascii="Cambria Math" w:hAnsi="Cambria Math"/>
                      <w:i/>
                    </w:rPr>
                  </m:ctrlPr>
                </m:funcPr>
                <m:fName>
                  <m:r>
                    <m:rPr>
                      <m:sty m:val="p"/>
                    </m:rPr>
                    <w:rPr>
                      <w:rFonts w:ascii="Cambria Math" w:hAnsi="Cambria Math"/>
                    </w:rPr>
                    <m:t>ln</m:t>
                  </m:r>
                </m:fName>
                <m:e>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func>
              <m:r>
                <w:rPr>
                  <w:rFonts w:ascii="Cambria Math" w:hAnsi="Cambria Math"/>
                </w:rPr>
                <m:t>#</m:t>
              </m:r>
              <m:d>
                <m:dPr>
                  <m:ctrlPr>
                    <w:rPr>
                      <w:rFonts w:ascii="Cambria Math" w:hAnsi="Cambria Math"/>
                      <w:i/>
                    </w:rPr>
                  </m:ctrlPr>
                </m:dPr>
                <m:e>
                  <m:r>
                    <w:rPr>
                      <w:rFonts w:ascii="Cambria Math" w:hAnsi="Cambria Math"/>
                    </w:rPr>
                    <m:t>4.3</m:t>
                  </m:r>
                </m:e>
              </m:d>
            </m:e>
          </m:eqArr>
        </m:oMath>
      </m:oMathPara>
    </w:p>
    <w:p w14:paraId="79198A2E" w14:textId="63D70856" w:rsidR="00D4056D" w:rsidRPr="00D4056D" w:rsidRDefault="00D4056D" w:rsidP="007C1C90">
      <w:pPr>
        <w:rPr>
          <w:rFonts w:hint="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α-1</m:t>
                  </m:r>
                </m:den>
              </m:f>
              <m:d>
                <m:dPr>
                  <m:ctrlPr>
                    <w:rPr>
                      <w:rFonts w:ascii="Cambria Math" w:hAnsi="Cambria Math"/>
                      <w:i/>
                    </w:rPr>
                  </m:ctrlPr>
                </m:dPr>
                <m:e>
                  <m:r>
                    <w:rPr>
                      <w:rFonts w:ascii="Cambria Math" w:hAnsi="Cambria Math"/>
                    </w:rPr>
                    <m:t>1-</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α</m:t>
                          </m:r>
                        </m:sup>
                      </m:sSubSup>
                    </m:e>
                  </m:nary>
                </m:e>
              </m:d>
              <m:r>
                <w:rPr>
                  <w:rFonts w:ascii="Cambria Math" w:hAnsi="Cambria Math"/>
                </w:rPr>
                <m:t>#</m:t>
              </m:r>
              <m:d>
                <m:dPr>
                  <m:ctrlPr>
                    <w:rPr>
                      <w:rFonts w:ascii="Cambria Math" w:hAnsi="Cambria Math"/>
                      <w:i/>
                    </w:rPr>
                  </m:ctrlPr>
                </m:dPr>
                <m:e>
                  <m:r>
                    <w:rPr>
                      <w:rFonts w:ascii="Cambria Math" w:hAnsi="Cambria Math"/>
                    </w:rPr>
                    <m:t>4.4</m:t>
                  </m:r>
                </m:e>
              </m:d>
            </m:e>
          </m:eqArr>
        </m:oMath>
      </m:oMathPara>
    </w:p>
    <w:p w14:paraId="2DC6333B" w14:textId="1F4A6412" w:rsidR="007C1C90" w:rsidRDefault="00237FA2" w:rsidP="00F4338E">
      <w:pPr>
        <w:ind w:firstLine="420"/>
      </w:pPr>
      <w:r>
        <w:rPr>
          <w:rFonts w:hint="eastAsia"/>
        </w:rPr>
        <w:t>进一步得到节点的广义网络温度G</w:t>
      </w:r>
      <w:r>
        <w:t>NT:</w:t>
      </w:r>
    </w:p>
    <w:p w14:paraId="191E74DD" w14:textId="4075F0D1" w:rsidR="007C5083" w:rsidRPr="007C5083" w:rsidRDefault="007C5083" w:rsidP="007C1C90">
      <w:pPr>
        <w:rPr>
          <w:rFonts w:hint="eastAsia"/>
        </w:rPr>
      </w:pPr>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∆H</m:t>
                  </m:r>
                </m:den>
              </m:f>
              <m:r>
                <w:rPr>
                  <w:rFonts w:ascii="Cambria Math" w:hAnsi="Cambria Math"/>
                </w:rPr>
                <m:t>#</m:t>
              </m:r>
              <m:d>
                <m:dPr>
                  <m:ctrlPr>
                    <w:rPr>
                      <w:rFonts w:ascii="Cambria Math" w:hAnsi="Cambria Math"/>
                      <w:i/>
                    </w:rPr>
                  </m:ctrlPr>
                </m:dPr>
                <m:e>
                  <m:r>
                    <w:rPr>
                      <w:rFonts w:ascii="Cambria Math" w:hAnsi="Cambria Math"/>
                    </w:rPr>
                    <m:t>4.5</m:t>
                  </m:r>
                </m:e>
              </m:d>
            </m:e>
          </m:eqArr>
        </m:oMath>
      </m:oMathPara>
    </w:p>
    <w:p w14:paraId="69E5FEC3" w14:textId="376B67F7" w:rsidR="007C5083" w:rsidRPr="007C5083" w:rsidRDefault="007C5083" w:rsidP="007C1C90">
      <w:pPr>
        <w:rPr>
          <w:rFonts w:hint="eastAsia"/>
        </w:rPr>
      </w:pPr>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∆R</m:t>
                  </m:r>
                </m:den>
              </m:f>
              <m:r>
                <w:rPr>
                  <w:rFonts w:ascii="Cambria Math" w:hAnsi="Cambria Math"/>
                </w:rPr>
                <m:t>#</m:t>
              </m:r>
              <m:d>
                <m:dPr>
                  <m:ctrlPr>
                    <w:rPr>
                      <w:rFonts w:ascii="Cambria Math" w:hAnsi="Cambria Math"/>
                      <w:i/>
                    </w:rPr>
                  </m:ctrlPr>
                </m:dPr>
                <m:e>
                  <m:r>
                    <w:rPr>
                      <w:rFonts w:ascii="Cambria Math" w:hAnsi="Cambria Math"/>
                    </w:rPr>
                    <m:t>4.6</m:t>
                  </m:r>
                </m:e>
              </m:d>
            </m:e>
          </m:eqArr>
        </m:oMath>
      </m:oMathPara>
    </w:p>
    <w:p w14:paraId="347E9EA9" w14:textId="78998212" w:rsidR="007C5083" w:rsidRPr="007C5083" w:rsidRDefault="007C5083" w:rsidP="007C1C90">
      <w:pPr>
        <w:rPr>
          <w:rFonts w:hint="eastAsia"/>
        </w:rPr>
      </w:pPr>
      <m:oMathPara>
        <m:oMath>
          <m:eqArr>
            <m:eqArrPr>
              <m:maxDist m:val="1"/>
              <m:ctrlPr>
                <w:rPr>
                  <w:rFonts w:ascii="Cambria Math" w:hAnsi="Cambria Math"/>
                  <w:i/>
                </w:rPr>
              </m:ctrlPr>
            </m:eqArrPr>
            <m:e>
              <m:r>
                <w:rPr>
                  <w:rFonts w:ascii="Cambria Math" w:hAnsi="Cambria Math"/>
                </w:rPr>
                <m:t>GN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S</m:t>
                      </m:r>
                    </m:e>
                    <m:sub>
                      <m:r>
                        <w:rPr>
                          <w:rFonts w:ascii="Cambria Math" w:hAnsi="Cambria Math"/>
                        </w:rPr>
                        <m:t>i</m:t>
                      </m:r>
                    </m:sub>
                  </m:sSub>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∆S</m:t>
                  </m:r>
                </m:den>
              </m:f>
              <m:r>
                <w:rPr>
                  <w:rFonts w:ascii="Cambria Math" w:hAnsi="Cambria Math"/>
                </w:rPr>
                <m:t>#</m:t>
              </m:r>
              <m:d>
                <m:dPr>
                  <m:ctrlPr>
                    <w:rPr>
                      <w:rFonts w:ascii="Cambria Math" w:hAnsi="Cambria Math"/>
                      <w:i/>
                    </w:rPr>
                  </m:ctrlPr>
                </m:dPr>
                <m:e>
                  <m:r>
                    <w:rPr>
                      <w:rFonts w:ascii="Cambria Math" w:hAnsi="Cambria Math"/>
                    </w:rPr>
                    <m:t>4.7</m:t>
                  </m:r>
                </m:e>
              </m:d>
            </m:e>
          </m:eqArr>
        </m:oMath>
      </m:oMathPara>
    </w:p>
    <w:p w14:paraId="0E77CAB9" w14:textId="2EDB2266" w:rsidR="007C1C90" w:rsidRDefault="00237FA2" w:rsidP="00490FCF">
      <w:pPr>
        <w:ind w:firstLine="420"/>
      </w:pPr>
      <w:r>
        <w:rPr>
          <w:rFonts w:hint="eastAsia"/>
        </w:rPr>
        <w:t>形式上,</w:t>
      </w:r>
      <w:r>
        <w:t xml:space="preserve"> </w:t>
      </w:r>
      <w:r>
        <w:rPr>
          <w:rFonts w:hint="eastAsia"/>
        </w:rPr>
        <w:t>广义网路温度是网络流量相对于网络熵的导数,</w:t>
      </w:r>
      <w:r>
        <w:t xml:space="preserve"> </w:t>
      </w:r>
      <w:r>
        <w:rPr>
          <w:rFonts w:hint="eastAsia"/>
        </w:rPr>
        <w:t>其物理意义是</w:t>
      </w:r>
      <w:proofErr w:type="gramStart"/>
      <w:r>
        <w:rPr>
          <w:rFonts w:hint="eastAsia"/>
        </w:rPr>
        <w:t>网络熵随网络流</w:t>
      </w:r>
      <w:proofErr w:type="gramEnd"/>
      <w:r>
        <w:rPr>
          <w:rFonts w:hint="eastAsia"/>
        </w:rPr>
        <w:t>量变化的变化率</w:t>
      </w:r>
      <w:r w:rsidR="00B6775D">
        <w:rPr>
          <w:rFonts w:hint="eastAsia"/>
        </w:rPr>
        <w:t>.</w:t>
      </w:r>
      <w:r w:rsidR="00B6775D">
        <w:t xml:space="preserve"> </w:t>
      </w:r>
      <w:r w:rsidR="00B6775D">
        <w:rPr>
          <w:rFonts w:hint="eastAsia"/>
        </w:rPr>
        <w:t>节点附近网络流量变化越快,</w:t>
      </w:r>
      <w:r w:rsidR="00B6775D">
        <w:t xml:space="preserve"> </w:t>
      </w:r>
      <w:r w:rsidR="00B6775D">
        <w:rPr>
          <w:rFonts w:hint="eastAsia"/>
        </w:rPr>
        <w:t>网络熵也变化越快,</w:t>
      </w:r>
      <w:r w:rsidR="00B6775D">
        <w:t xml:space="preserve"> </w:t>
      </w:r>
      <w:r w:rsidR="00B6775D">
        <w:rPr>
          <w:rFonts w:hint="eastAsia"/>
        </w:rPr>
        <w:t>节点的G</w:t>
      </w:r>
      <w:r w:rsidR="00B6775D">
        <w:t>NT</w:t>
      </w:r>
      <w:r w:rsidR="00B6775D">
        <w:rPr>
          <w:rFonts w:hint="eastAsia"/>
        </w:rPr>
        <w:t>也就越大.</w:t>
      </w:r>
      <w:r w:rsidR="00B6775D">
        <w:t xml:space="preserve"> </w:t>
      </w:r>
      <w:r w:rsidR="00B6775D">
        <w:rPr>
          <w:rFonts w:hint="eastAsia"/>
        </w:rPr>
        <w:t>通过广义网络温度G</w:t>
      </w:r>
      <w:r w:rsidR="00B6775D">
        <w:t>NT</w:t>
      </w:r>
      <w:r w:rsidR="00B6775D">
        <w:rPr>
          <w:rFonts w:hint="eastAsia"/>
        </w:rPr>
        <w:t>就可以快速找到负载变化明显的节点,</w:t>
      </w:r>
      <w:r w:rsidR="00B6775D">
        <w:t xml:space="preserve"> </w:t>
      </w:r>
      <w:r w:rsidR="0091298A">
        <w:rPr>
          <w:rFonts w:hint="eastAsia"/>
        </w:rPr>
        <w:t>从而</w:t>
      </w:r>
      <w:commentRangeStart w:id="19"/>
      <w:r w:rsidR="00B6775D">
        <w:rPr>
          <w:rFonts w:hint="eastAsia"/>
        </w:rPr>
        <w:t>避免虚拟网络映射到这些节点上,</w:t>
      </w:r>
      <w:r w:rsidR="00B6775D">
        <w:t xml:space="preserve"> </w:t>
      </w:r>
      <w:r w:rsidR="00B6775D">
        <w:rPr>
          <w:rFonts w:hint="eastAsia"/>
        </w:rPr>
        <w:t>造成</w:t>
      </w:r>
      <w:r w:rsidR="009C1471">
        <w:rPr>
          <w:rFonts w:hint="eastAsia"/>
        </w:rPr>
        <w:t>网络负载</w:t>
      </w:r>
      <w:r w:rsidR="00B6775D">
        <w:rPr>
          <w:rFonts w:hint="eastAsia"/>
        </w:rPr>
        <w:t>阻塞.</w:t>
      </w:r>
      <w:commentRangeEnd w:id="19"/>
      <w:r w:rsidR="00B6775D">
        <w:rPr>
          <w:rStyle w:val="ab"/>
        </w:rPr>
        <w:commentReference w:id="19"/>
      </w:r>
    </w:p>
    <w:p w14:paraId="7C753114" w14:textId="1B4AE1B7" w:rsidR="007C1C90" w:rsidRDefault="00B6775D" w:rsidP="00F4338E">
      <w:pPr>
        <w:ind w:firstLine="420"/>
      </w:pPr>
      <w:commentRangeStart w:id="20"/>
      <w:r>
        <w:rPr>
          <w:rFonts w:hint="eastAsia"/>
        </w:rPr>
        <w:t>网络流量矩阵中的元素只体现源节点和目的节点之间的O</w:t>
      </w:r>
      <w:r>
        <w:t>D</w:t>
      </w:r>
      <w:proofErr w:type="gramStart"/>
      <w:r>
        <w:rPr>
          <w:rFonts w:hint="eastAsia"/>
        </w:rPr>
        <w:t>流信息</w:t>
      </w:r>
      <w:proofErr w:type="gramEnd"/>
      <w:r>
        <w:rPr>
          <w:rFonts w:hint="eastAsia"/>
        </w:rPr>
        <w:t>,</w:t>
      </w:r>
      <w:r>
        <w:t xml:space="preserve"> </w:t>
      </w:r>
      <w:r>
        <w:rPr>
          <w:rFonts w:hint="eastAsia"/>
        </w:rPr>
        <w:t>不包括</w:t>
      </w:r>
      <w:r w:rsidR="00F4338E">
        <w:t>OD</w:t>
      </w:r>
      <w:r w:rsidR="00F4338E">
        <w:rPr>
          <w:rFonts w:hint="eastAsia"/>
        </w:rPr>
        <w:t>流的路径信息,</w:t>
      </w:r>
      <w:r w:rsidR="00F4338E">
        <w:t xml:space="preserve"> </w:t>
      </w:r>
      <w:r w:rsidR="00F4338E">
        <w:rPr>
          <w:rFonts w:hint="eastAsia"/>
        </w:rPr>
        <w:t>因此还需要结合网络拓扑信息与节点自身网络资源信息</w:t>
      </w:r>
      <w:commentRangeEnd w:id="20"/>
      <w:r w:rsidR="007477EE">
        <w:rPr>
          <w:rFonts w:hint="eastAsia"/>
        </w:rPr>
        <w:t>才能</w:t>
      </w:r>
      <w:r w:rsidR="00673D31">
        <w:rPr>
          <w:rStyle w:val="ab"/>
        </w:rPr>
        <w:commentReference w:id="20"/>
      </w:r>
      <w:r w:rsidR="00F4338E">
        <w:rPr>
          <w:rFonts w:hint="eastAsia"/>
        </w:rPr>
        <w:t>综合评价节点的重要性,</w:t>
      </w:r>
      <w:r w:rsidR="00F4338E">
        <w:t xml:space="preserve"> </w:t>
      </w:r>
      <w:r w:rsidR="00F4338E">
        <w:rPr>
          <w:rFonts w:hint="eastAsia"/>
        </w:rPr>
        <w:t>提高节点排序的准确性.</w:t>
      </w:r>
      <w:r w:rsidR="00F4338E">
        <w:t xml:space="preserve"> </w:t>
      </w:r>
    </w:p>
    <w:p w14:paraId="417A7007" w14:textId="77777777" w:rsidR="00A41FCE" w:rsidRDefault="00A41FCE" w:rsidP="00A41FCE"/>
    <w:p w14:paraId="1128A393" w14:textId="49175737" w:rsidR="00A41FCE" w:rsidRDefault="008E7639" w:rsidP="00A41FCE">
      <w:pPr>
        <w:ind w:firstLine="420"/>
      </w:pPr>
      <w:r w:rsidRPr="007F5D2E">
        <w:rPr>
          <w:rFonts w:hint="eastAsia"/>
          <w:b/>
          <w:bCs/>
        </w:rPr>
        <w:t>定义2</w:t>
      </w:r>
      <w:commentRangeStart w:id="21"/>
      <w:r w:rsidR="00A41FCE" w:rsidRPr="007F5D2E">
        <w:rPr>
          <w:rFonts w:hint="eastAsia"/>
          <w:b/>
          <w:bCs/>
        </w:rPr>
        <w:t>网络节点的度中心性</w:t>
      </w:r>
      <w:commentRangeEnd w:id="21"/>
      <w:r w:rsidR="00A41FCE" w:rsidRPr="007F5D2E">
        <w:rPr>
          <w:rStyle w:val="ab"/>
          <w:b/>
          <w:bCs/>
        </w:rPr>
        <w:commentReference w:id="21"/>
      </w:r>
      <w:r>
        <w:t xml:space="preserve">: </w:t>
      </w:r>
      <w:r w:rsidR="00A41FCE">
        <w:rPr>
          <w:rFonts w:hint="eastAsia"/>
        </w:rPr>
        <w:t>定义为与该节点直接相连的节点数量</w:t>
      </w:r>
      <w:r w:rsidR="00A41FCE">
        <w:t xml:space="preserve">, </w:t>
      </w:r>
      <w:commentRangeStart w:id="22"/>
      <w:r w:rsidR="00A41FCE">
        <w:rPr>
          <w:rFonts w:hint="eastAsia"/>
        </w:rPr>
        <w:t>体现了该节点与其他节点的连接关系</w:t>
      </w:r>
      <w:commentRangeEnd w:id="22"/>
      <w:r w:rsidR="00A41FCE">
        <w:rPr>
          <w:rStyle w:val="ab"/>
        </w:rPr>
        <w:commentReference w:id="22"/>
      </w:r>
      <w:r w:rsidR="00A41FCE">
        <w:rPr>
          <w:rFonts w:hint="eastAsia"/>
        </w:rPr>
        <w:t>,</w:t>
      </w:r>
      <w:r w:rsidR="00A41FCE">
        <w:t xml:space="preserve"> </w:t>
      </w:r>
      <w:r w:rsidR="00A41FCE">
        <w:rPr>
          <w:rFonts w:hint="eastAsia"/>
        </w:rPr>
        <w:t>具体定义如下:</w:t>
      </w:r>
    </w:p>
    <w:p w14:paraId="0FF3EDBC" w14:textId="1BF40E5B" w:rsidR="00123334" w:rsidRPr="00123334" w:rsidRDefault="00123334" w:rsidP="00123334">
      <w:pPr>
        <w:ind w:firstLine="420"/>
        <w:rPr>
          <w:rFonts w:hint="eastAsia"/>
        </w:rPr>
      </w:pPr>
      <m:oMathPara>
        <m:oMath>
          <m:eqArr>
            <m:eqArrPr>
              <m:maxDist m:val="1"/>
              <m:ctrlPr>
                <w:rPr>
                  <w:rFonts w:ascii="Cambria Math" w:hAnsi="Cambria Math"/>
                  <w:i/>
                </w:rPr>
              </m:ctrlPr>
            </m:eqArrPr>
            <m:e>
              <m:r>
                <w:rPr>
                  <w:rFonts w:ascii="Cambria Math" w:hAnsi="Cambria Math"/>
                </w:rPr>
                <m:t>D</m:t>
              </m:r>
              <m:r>
                <w:rPr>
                  <w:rFonts w:ascii="Cambria Math" w:hAnsi="Cambria Math" w:hint="eastAsia"/>
                </w:rPr>
                <m:t>egree</m:t>
              </m:r>
              <m:d>
                <m:dPr>
                  <m:ctrlPr>
                    <w:rPr>
                      <w:rFonts w:ascii="Cambria Math" w:hAnsi="Cambria Math"/>
                      <w:i/>
                    </w:rPr>
                  </m:ctrlPr>
                </m:dPr>
                <m:e>
                  <m:r>
                    <w:rPr>
                      <w:rFonts w:ascii="Cambria Math" w:hAnsi="Cambria Math" w:hint="eastAsia"/>
                    </w:rPr>
                    <m:t>i</m:t>
                  </m:r>
                </m:e>
              </m:d>
              <m:r>
                <w:rPr>
                  <w:rFonts w:ascii="Cambria Math" w:hAnsi="Cambria Math"/>
                </w:rPr>
                <m:t xml:space="preserve">= </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m:t>
              </m:r>
              <m:d>
                <m:dPr>
                  <m:ctrlPr>
                    <w:rPr>
                      <w:rFonts w:ascii="Cambria Math" w:hAnsi="Cambria Math"/>
                      <w:i/>
                    </w:rPr>
                  </m:ctrlPr>
                </m:dPr>
                <m:e>
                  <m:r>
                    <w:rPr>
                      <w:rFonts w:ascii="Cambria Math" w:hAnsi="Cambria Math"/>
                    </w:rPr>
                    <m:t>4.8</m:t>
                  </m:r>
                </m:e>
              </m:d>
            </m:e>
          </m:eqArr>
        </m:oMath>
      </m:oMathPara>
    </w:p>
    <w:p w14:paraId="32CC93A6" w14:textId="28B05FAD" w:rsidR="00A41FCE" w:rsidRDefault="00A41FCE" w:rsidP="00277B26">
      <w:pPr>
        <w:ind w:firstLine="420"/>
      </w:pPr>
      <w:r>
        <w:rPr>
          <w:rFonts w:hint="eastAsia"/>
        </w:rPr>
        <w:t>其中,</w:t>
      </w:r>
      <w:r>
        <w:t xml:space="preserve"> </w:t>
      </w:r>
      <m:oMath>
        <m:r>
          <w:rPr>
            <w:rFonts w:ascii="Cambria Math" w:hAnsi="Cambria Math" w:hint="eastAsia"/>
          </w:rPr>
          <m:t>N</m:t>
        </m:r>
      </m:oMath>
      <w:r>
        <w:rPr>
          <w:rFonts w:hint="eastAsia"/>
        </w:rPr>
        <w:t>代表网络中节点的数量.</w:t>
      </w:r>
      <w:r>
        <w:t xml:space="preserve"> </w:t>
      </w:r>
      <w:commentRangeStart w:id="23"/>
      <w:r>
        <w:rPr>
          <w:rFonts w:hint="eastAsia"/>
        </w:rPr>
        <w:t>与节点直接相连的节点数量越多,</w:t>
      </w:r>
      <w:r>
        <w:t xml:space="preserve"> </w:t>
      </w:r>
      <w:r>
        <w:rPr>
          <w:rFonts w:hint="eastAsia"/>
        </w:rPr>
        <w:t>节点的度中心性也就越大,</w:t>
      </w:r>
      <w:r>
        <w:t xml:space="preserve"> </w:t>
      </w:r>
      <w:r>
        <w:rPr>
          <w:rFonts w:hint="eastAsia"/>
        </w:rPr>
        <w:t>就越靠近网络的中心,</w:t>
      </w:r>
      <w:r>
        <w:t xml:space="preserve"> </w:t>
      </w:r>
      <w:r>
        <w:rPr>
          <w:rFonts w:hint="eastAsia"/>
        </w:rPr>
        <w:t>对于虚拟网络映射结果的影响也就越大</w:t>
      </w:r>
      <w:commentRangeEnd w:id="23"/>
      <w:r>
        <w:rPr>
          <w:rStyle w:val="ab"/>
        </w:rPr>
        <w:commentReference w:id="23"/>
      </w:r>
      <w:r>
        <w:rPr>
          <w:rFonts w:hint="eastAsia"/>
        </w:rPr>
        <w:t>.</w:t>
      </w:r>
      <w:r>
        <w:t xml:space="preserve"> </w:t>
      </w:r>
    </w:p>
    <w:p w14:paraId="6D492543" w14:textId="4C708B08" w:rsidR="00A41FCE" w:rsidRDefault="00A41FCE" w:rsidP="00A41FCE"/>
    <w:p w14:paraId="149296C3" w14:textId="706BF86F" w:rsidR="00660901" w:rsidRDefault="00660901" w:rsidP="00A41FCE">
      <w:r>
        <w:tab/>
      </w:r>
      <w:r w:rsidRPr="00E05EBF">
        <w:rPr>
          <w:rFonts w:hint="eastAsia"/>
          <w:b/>
          <w:bCs/>
        </w:rPr>
        <w:t>定义3</w:t>
      </w:r>
      <w:r w:rsidRPr="00E05EBF">
        <w:rPr>
          <w:b/>
          <w:bCs/>
        </w:rPr>
        <w:t xml:space="preserve"> </w:t>
      </w:r>
      <w:r w:rsidRPr="00E05EBF">
        <w:rPr>
          <w:rFonts w:hint="eastAsia"/>
          <w:b/>
          <w:bCs/>
        </w:rPr>
        <w:t>网络节点的资源强度</w:t>
      </w:r>
      <w:r w:rsidRPr="00E05EBF">
        <w:rPr>
          <w:b/>
          <w:bCs/>
        </w:rPr>
        <w:t xml:space="preserve">: </w:t>
      </w:r>
      <w:r w:rsidR="00E05EBF" w:rsidRPr="00E05EBF">
        <w:rPr>
          <w:rFonts w:hint="eastAsia"/>
        </w:rPr>
        <w:t>定义为</w:t>
      </w:r>
      <w:r w:rsidR="00E05EBF">
        <w:rPr>
          <w:rFonts w:hint="eastAsia"/>
        </w:rPr>
        <w:t>网络节点自身C</w:t>
      </w:r>
      <w:r w:rsidR="00E05EBF">
        <w:t>PU</w:t>
      </w:r>
      <w:r w:rsidR="00E05EBF">
        <w:rPr>
          <w:rFonts w:hint="eastAsia"/>
        </w:rPr>
        <w:t>资源与该节点的链路强度的乘积,</w:t>
      </w:r>
      <w:r w:rsidR="00E05EBF">
        <w:t xml:space="preserve"> </w:t>
      </w:r>
      <w:r w:rsidR="00E05EBF">
        <w:rPr>
          <w:rFonts w:hint="eastAsia"/>
        </w:rPr>
        <w:t>表明节点的映射能力.</w:t>
      </w:r>
      <w:r w:rsidR="00E05EBF">
        <w:t xml:space="preserve"> </w:t>
      </w:r>
      <w:r w:rsidR="00E05EBF">
        <w:rPr>
          <w:rFonts w:hint="eastAsia"/>
        </w:rPr>
        <w:t>资源强度值越大,</w:t>
      </w:r>
      <w:r w:rsidR="00E05EBF">
        <w:t xml:space="preserve"> </w:t>
      </w:r>
      <w:r w:rsidR="00E05EBF">
        <w:rPr>
          <w:rFonts w:hint="eastAsia"/>
        </w:rPr>
        <w:t>节点的映射能力越强.</w:t>
      </w:r>
      <w:r w:rsidR="00E05EBF">
        <w:t xml:space="preserve"> </w:t>
      </w:r>
      <w:r w:rsidR="006C291F">
        <w:rPr>
          <w:rFonts w:hint="eastAsia"/>
        </w:rPr>
        <w:t>具体定义如下:</w:t>
      </w:r>
      <w:r w:rsidR="006C291F">
        <w:t xml:space="preserve"> </w:t>
      </w:r>
    </w:p>
    <w:p w14:paraId="2CC01187" w14:textId="2CC8F095" w:rsidR="006C291F" w:rsidRPr="003E615E" w:rsidRDefault="00545BC2" w:rsidP="00A41FCE">
      <m:oMathPara>
        <m:oMath>
          <m:eqArr>
            <m:eqArrPr>
              <m:maxDist m:val="1"/>
              <m:ctrlPr>
                <w:rPr>
                  <w:rFonts w:ascii="Cambria Math" w:hAnsi="Cambria Math"/>
                  <w:i/>
                </w:rPr>
              </m:ctrlPr>
            </m:eqArrPr>
            <m:e>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=CPU</m:t>
              </m:r>
              <m:d>
                <m:dPr>
                  <m:begChr m:val="["/>
                  <m:endChr m:val="]"/>
                  <m:ctrlPr>
                    <w:rPr>
                      <w:rFonts w:ascii="Cambria Math" w:hAnsi="Cambria Math"/>
                      <w:i/>
                    </w:rPr>
                  </m:ctrlPr>
                </m:dPr>
                <m:e>
                  <m:r>
                    <w:rPr>
                      <w:rFonts w:ascii="Cambria Math" w:hAnsi="Cambria Math"/>
                    </w:rPr>
                    <m:t>i</m:t>
                  </m:r>
                </m:e>
              </m:d>
              <m:r>
                <w:rPr>
                  <w:rFonts w:ascii="Cambria Math" w:hAnsi="Cambria Math"/>
                </w:rPr>
                <m:t>*</m:t>
              </m:r>
              <m:nary>
                <m:naryPr>
                  <m:chr m:val="∑"/>
                  <m:ctrlPr>
                    <w:rPr>
                      <w:rFonts w:ascii="Cambria Math" w:hAnsi="Cambria Math"/>
                      <w:i/>
                    </w:rPr>
                  </m:ctrlPr>
                </m:naryPr>
                <m:sub>
                  <m:r>
                    <w:rPr>
                      <w:rFonts w:ascii="Cambria Math" w:hAnsi="Cambria Math"/>
                    </w:rPr>
                    <m:t>j=1</m:t>
                  </m:r>
                </m:sub>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S</m:t>
                          </m:r>
                        </m:sub>
                      </m:sSub>
                    </m:e>
                  </m:d>
                </m:sup>
                <m:e>
                  <m:r>
                    <w:rPr>
                      <w:rFonts w:ascii="Cambria Math" w:hAnsi="Cambria Math"/>
                    </w:rPr>
                    <m:t>bandwidth</m:t>
                  </m:r>
                  <m:d>
                    <m:dPr>
                      <m:ctrlPr>
                        <w:rPr>
                          <w:rFonts w:ascii="Cambria Math" w:hAnsi="Cambria Math"/>
                          <w:i/>
                        </w:rPr>
                      </m:ctrlPr>
                    </m:dPr>
                    <m:e>
                      <m:r>
                        <w:rPr>
                          <w:rFonts w:ascii="Cambria Math" w:hAnsi="Cambria Math"/>
                        </w:rPr>
                        <m:t>ij</m:t>
                      </m:r>
                    </m:e>
                  </m:d>
                </m:e>
              </m:nary>
              <m:r>
                <w:rPr>
                  <w:rFonts w:ascii="Cambria Math" w:hAnsi="Cambria Math"/>
                </w:rPr>
                <m:t>#</m:t>
              </m:r>
              <m:d>
                <m:dPr>
                  <m:ctrlPr>
                    <w:rPr>
                      <w:rFonts w:ascii="Cambria Math" w:hAnsi="Cambria Math"/>
                      <w:i/>
                    </w:rPr>
                  </m:ctrlPr>
                </m:dPr>
                <m:e>
                  <m:r>
                    <w:rPr>
                      <w:rFonts w:ascii="Cambria Math" w:hAnsi="Cambria Math"/>
                    </w:rPr>
                    <m:t>4.9</m:t>
                  </m:r>
                </m:e>
              </m:d>
            </m:e>
          </m:eqArr>
        </m:oMath>
      </m:oMathPara>
    </w:p>
    <w:p w14:paraId="58D2032F" w14:textId="1D61CFE0" w:rsidR="00E46CF1" w:rsidRDefault="00E46CF1" w:rsidP="00E46CF1"/>
    <w:tbl>
      <w:tblPr>
        <w:tblStyle w:val="af0"/>
        <w:tblW w:w="0" w:type="auto"/>
        <w:jc w:val="center"/>
        <w:tblBorders>
          <w:top w:val="single" w:sz="24" w:space="0" w:color="auto"/>
          <w:left w:val="none" w:sz="0" w:space="0" w:color="auto"/>
          <w:bottom w:val="single" w:sz="24" w:space="0" w:color="auto"/>
          <w:right w:val="none" w:sz="0" w:space="0" w:color="auto"/>
          <w:insideH w:val="single" w:sz="24" w:space="0" w:color="auto"/>
          <w:insideV w:val="single" w:sz="24" w:space="0" w:color="auto"/>
        </w:tblBorders>
        <w:tblLook w:val="04A0" w:firstRow="1" w:lastRow="0" w:firstColumn="1" w:lastColumn="0" w:noHBand="0" w:noVBand="1"/>
      </w:tblPr>
      <w:tblGrid>
        <w:gridCol w:w="8296"/>
      </w:tblGrid>
      <w:tr w:rsidR="00CA677C" w14:paraId="5F84759C" w14:textId="77777777" w:rsidTr="00E42100">
        <w:trPr>
          <w:jc w:val="center"/>
        </w:trPr>
        <w:tc>
          <w:tcPr>
            <w:tcW w:w="8296" w:type="dxa"/>
            <w:tcBorders>
              <w:top w:val="single" w:sz="12" w:space="0" w:color="auto"/>
              <w:bottom w:val="single" w:sz="12" w:space="0" w:color="auto"/>
            </w:tcBorders>
            <w:vAlign w:val="center"/>
          </w:tcPr>
          <w:p w14:paraId="094CB9E7" w14:textId="68D956CF" w:rsidR="00CA677C" w:rsidRDefault="001B1196" w:rsidP="007C7B74">
            <w:pPr>
              <w:ind w:firstLineChars="200" w:firstLine="420"/>
              <w:jc w:val="left"/>
            </w:pPr>
            <w:r w:rsidRPr="000D074A">
              <w:rPr>
                <w:rFonts w:hint="eastAsia"/>
                <w:b/>
                <w:bCs/>
              </w:rPr>
              <w:t>算法</w:t>
            </w:r>
            <w:r w:rsidR="000D074A" w:rsidRPr="000D074A">
              <w:rPr>
                <w:rFonts w:hint="eastAsia"/>
                <w:b/>
                <w:bCs/>
              </w:rPr>
              <w:t>1</w:t>
            </w:r>
            <w:r w:rsidRPr="000D074A">
              <w:rPr>
                <w:rFonts w:hint="eastAsia"/>
                <w:b/>
                <w:bCs/>
              </w:rPr>
              <w:t>:</w:t>
            </w:r>
            <w:r>
              <w:t xml:space="preserve"> </w:t>
            </w:r>
            <w:r>
              <w:rPr>
                <w:rFonts w:hint="eastAsia"/>
              </w:rPr>
              <w:t>节点重要性排序算法</w:t>
            </w:r>
          </w:p>
        </w:tc>
      </w:tr>
      <w:tr w:rsidR="00CA677C" w14:paraId="6CD8FBAA" w14:textId="77777777" w:rsidTr="00E42100">
        <w:trPr>
          <w:jc w:val="center"/>
        </w:trPr>
        <w:tc>
          <w:tcPr>
            <w:tcW w:w="8296" w:type="dxa"/>
            <w:tcBorders>
              <w:top w:val="single" w:sz="12" w:space="0" w:color="auto"/>
              <w:bottom w:val="single" w:sz="12" w:space="0" w:color="auto"/>
            </w:tcBorders>
            <w:vAlign w:val="center"/>
          </w:tcPr>
          <w:p w14:paraId="042A2FA0" w14:textId="77777777" w:rsidR="008E08C5" w:rsidRDefault="001B1196" w:rsidP="008E08C5">
            <w:pPr>
              <w:pStyle w:val="a3"/>
              <w:ind w:left="360" w:firstLineChars="0" w:firstLine="0"/>
              <w:jc w:val="left"/>
            </w:pPr>
            <w:r w:rsidRPr="008E08C5">
              <w:rPr>
                <w:rFonts w:hint="eastAsia"/>
                <w:b/>
                <w:bCs/>
              </w:rPr>
              <w:t>输入:</w:t>
            </w:r>
            <w: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1</m:t>
                  </m:r>
                </m:sub>
              </m:sSub>
            </m:oMath>
            <w:r>
              <w:rPr>
                <w:rFonts w:hint="eastAsia"/>
              </w:rPr>
              <w:t>时刻流量矩阵,</w:t>
            </w:r>
            <w: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oMath>
            <w:r>
              <w:rPr>
                <w:rFonts w:hint="eastAsia"/>
              </w:rPr>
              <w:t>时刻流量矩阵,</w:t>
            </w:r>
            <w:r>
              <w:t xml:space="preserve"> </w:t>
            </w:r>
            <w:r>
              <w:rPr>
                <w:rFonts w:hint="eastAsia"/>
              </w:rPr>
              <w:t>网络拓扑,</w:t>
            </w:r>
            <w:r>
              <w:t xml:space="preserve"> </w:t>
            </w:r>
            <w:r>
              <w:rPr>
                <w:rFonts w:hint="eastAsia"/>
              </w:rPr>
              <w:t>网络资源信息</w:t>
            </w:r>
          </w:p>
          <w:p w14:paraId="77A0BF54" w14:textId="668E8250" w:rsidR="00E42100" w:rsidRPr="00E42100" w:rsidRDefault="001B1196" w:rsidP="008E08C5">
            <w:pPr>
              <w:pStyle w:val="a3"/>
              <w:ind w:left="360" w:firstLineChars="0" w:firstLine="0"/>
              <w:jc w:val="left"/>
            </w:pPr>
            <w:r w:rsidRPr="008E08C5">
              <w:rPr>
                <w:rFonts w:hint="eastAsia"/>
                <w:b/>
                <w:bCs/>
              </w:rPr>
              <w:t>输出:</w:t>
            </w:r>
            <w:r>
              <w:t xml:space="preserve"> </w:t>
            </w:r>
            <w:r>
              <w:rPr>
                <w:rFonts w:hint="eastAsia"/>
              </w:rPr>
              <w:t>节点排序结果</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node</m:t>
                  </m:r>
                </m:sub>
              </m:sSub>
            </m:oMath>
          </w:p>
        </w:tc>
      </w:tr>
      <w:tr w:rsidR="00CA677C" w14:paraId="17FF1773" w14:textId="77777777" w:rsidTr="00E42100">
        <w:trPr>
          <w:jc w:val="center"/>
        </w:trPr>
        <w:tc>
          <w:tcPr>
            <w:tcW w:w="8296" w:type="dxa"/>
            <w:tcBorders>
              <w:top w:val="single" w:sz="12" w:space="0" w:color="auto"/>
              <w:bottom w:val="single" w:sz="12" w:space="0" w:color="auto"/>
            </w:tcBorders>
            <w:vAlign w:val="center"/>
          </w:tcPr>
          <w:p w14:paraId="4E3D6668" w14:textId="4150CD62" w:rsidR="00BB1A3C" w:rsidRDefault="00BB1A3C" w:rsidP="00BB1A3C">
            <w:pPr>
              <w:pStyle w:val="a3"/>
              <w:numPr>
                <w:ilvl w:val="0"/>
                <w:numId w:val="21"/>
              </w:numPr>
              <w:ind w:firstLineChars="0"/>
              <w:jc w:val="left"/>
            </w:pPr>
            <w:r>
              <w:t xml:space="preserve">// </w:t>
            </w:r>
            <w:r>
              <w:rPr>
                <w:rFonts w:hint="eastAsia"/>
              </w:rPr>
              <w:t>计算节点G</w:t>
            </w:r>
            <w:r>
              <w:t>NT</w:t>
            </w:r>
            <w:r>
              <w:rPr>
                <w:rFonts w:hint="eastAsia"/>
              </w:rPr>
              <w:t>值</w:t>
            </w:r>
          </w:p>
          <w:p w14:paraId="57CDD16E" w14:textId="4D0E25A4" w:rsidR="00BB1A3C" w:rsidRDefault="00BB1A3C" w:rsidP="00BB1A3C">
            <w:pPr>
              <w:pStyle w:val="a3"/>
              <w:numPr>
                <w:ilvl w:val="0"/>
                <w:numId w:val="21"/>
              </w:numPr>
              <w:ind w:firstLineChars="0"/>
              <w:jc w:val="left"/>
            </w:pPr>
            <w:r>
              <w:rPr>
                <w:rFonts w:hint="eastAsia"/>
              </w:rPr>
              <w:t>f</w:t>
            </w:r>
            <w:r>
              <w:t xml:space="preserve">or </w:t>
            </w:r>
            <w:proofErr w:type="spellStart"/>
            <w:r>
              <w:t>i</w:t>
            </w:r>
            <w:proofErr w:type="spellEnd"/>
            <w:r>
              <w:t>=1 to N do</w:t>
            </w:r>
          </w:p>
          <w:p w14:paraId="32C6EC5B" w14:textId="5D95A597" w:rsidR="00BB1A3C" w:rsidRDefault="00BB1A3C" w:rsidP="00BB1A3C">
            <w:pPr>
              <w:pStyle w:val="a3"/>
              <w:numPr>
                <w:ilvl w:val="0"/>
                <w:numId w:val="21"/>
              </w:numPr>
              <w:ind w:firstLineChars="0"/>
              <w:jc w:val="left"/>
            </w:pPr>
            <w:r>
              <w:t xml:space="preserve">  for j = 1 to N do</w:t>
            </w:r>
          </w:p>
          <w:p w14:paraId="50FE73F0" w14:textId="1F9D2A0F" w:rsidR="00BB1A3C" w:rsidRDefault="00BB1A3C" w:rsidP="00BB1A3C">
            <w:pPr>
              <w:pStyle w:val="a3"/>
              <w:numPr>
                <w:ilvl w:val="0"/>
                <w:numId w:val="21"/>
              </w:numPr>
              <w:ind w:firstLineChars="0"/>
              <w:jc w:val="left"/>
            </w:pPr>
            <w:r>
              <w:t xml:space="preserve">    </w:t>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traffic1</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num>
                <m:den>
                  <m:r>
                    <w:rPr>
                      <w:rFonts w:ascii="Cambria Math" w:hAnsi="Cambria Math"/>
                    </w:rPr>
                    <m:t>sum traffic1</m:t>
                  </m:r>
                  <m:d>
                    <m:dPr>
                      <m:begChr m:val="["/>
                      <m:endChr m:val="]"/>
                      <m:ctrlPr>
                        <w:rPr>
                          <w:rFonts w:ascii="Cambria Math" w:hAnsi="Cambria Math"/>
                          <w:i/>
                        </w:rPr>
                      </m:ctrlPr>
                    </m:dPr>
                    <m:e>
                      <m:r>
                        <w:rPr>
                          <w:rFonts w:ascii="Cambria Math" w:hAnsi="Cambria Math"/>
                        </w:rPr>
                        <m:t>i</m:t>
                      </m:r>
                    </m:e>
                  </m:d>
                </m:den>
              </m:f>
            </m:oMath>
            <w:r>
              <w:rPr>
                <w:rFonts w:hint="eastAsia"/>
              </w:rPr>
              <w:t xml:space="preserve"> </w:t>
            </w:r>
            <w:r>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traffic2</m:t>
                  </m:r>
                  <m:d>
                    <m:dPr>
                      <m:begChr m:val="["/>
                      <m:endChr m:val="]"/>
                      <m:ctrlPr>
                        <w:rPr>
                          <w:rFonts w:ascii="Cambria Math" w:hAnsi="Cambria Math"/>
                          <w:i/>
                        </w:rPr>
                      </m:ctrlPr>
                    </m:dPr>
                    <m:e>
                      <m:r>
                        <w:rPr>
                          <w:rFonts w:ascii="Cambria Math" w:hAnsi="Cambria Math"/>
                        </w:rPr>
                        <m:t>i</m:t>
                      </m:r>
                    </m:e>
                  </m:d>
                  <m:r>
                    <w:rPr>
                      <w:rFonts w:ascii="Cambria Math" w:hAnsi="Cambria Math"/>
                    </w:rPr>
                    <m:t>[j]</m:t>
                  </m:r>
                </m:num>
                <m:den>
                  <m:r>
                    <w:rPr>
                      <w:rFonts w:ascii="Cambria Math" w:hAnsi="Cambria Math"/>
                    </w:rPr>
                    <m:t>sum traffic2[i]</m:t>
                  </m:r>
                </m:den>
              </m:f>
            </m:oMath>
          </w:p>
          <w:p w14:paraId="6B633D17" w14:textId="77468A02" w:rsidR="00BB1A3C" w:rsidRDefault="00BB1A3C" w:rsidP="00BB1A3C">
            <w:pPr>
              <w:pStyle w:val="a3"/>
              <w:numPr>
                <w:ilvl w:val="0"/>
                <w:numId w:val="21"/>
              </w:numPr>
              <w:ind w:firstLineChars="0"/>
              <w:jc w:val="left"/>
            </w:pP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j</m:t>
                          </m:r>
                        </m:sub>
                      </m:sSub>
                    </m:e>
                  </m:func>
                </m:e>
              </m:nary>
            </m:oMath>
            <w:r>
              <w:rPr>
                <w:rFonts w:hint="eastAsia"/>
              </w:rPr>
              <w:t xml:space="preserve"> </w:t>
            </w:r>
            <w:r>
              <w:t xml:space="preserv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q</m:t>
                      </m:r>
                    </m:e>
                    <m:sub>
                      <m:r>
                        <w:rPr>
                          <w:rFonts w:ascii="Cambria Math" w:hAnsi="Cambria Math"/>
                        </w:rPr>
                        <m:t>j</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q</m:t>
                          </m:r>
                        </m:e>
                        <m:sub>
                          <m:r>
                            <w:rPr>
                              <w:rFonts w:ascii="Cambria Math" w:hAnsi="Cambria Math"/>
                            </w:rPr>
                            <m:t>j</m:t>
                          </m:r>
                        </m:sub>
                      </m:sSub>
                    </m:e>
                  </m:func>
                </m:e>
              </m:nary>
            </m:oMath>
          </w:p>
          <w:p w14:paraId="682968A2" w14:textId="0FA7BFF5" w:rsidR="00BB1A3C" w:rsidRDefault="00BB1A3C" w:rsidP="00BB1A3C">
            <w:pPr>
              <w:pStyle w:val="a3"/>
              <w:numPr>
                <w:ilvl w:val="0"/>
                <w:numId w:val="21"/>
              </w:numPr>
              <w:ind w:firstLineChars="0"/>
              <w:jc w:val="left"/>
            </w:pPr>
            <w:r>
              <w:t xml:space="preserve">  </w:t>
            </w:r>
            <m:oMath>
              <m:r>
                <w:rPr>
                  <w:rFonts w:ascii="Cambria Math" w:hAnsi="Cambria Math"/>
                </w:rPr>
                <m:t>GNT</m:t>
              </m:r>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|sumTraffic1</m:t>
                  </m:r>
                  <m:d>
                    <m:dPr>
                      <m:begChr m:val="["/>
                      <m:endChr m:val="]"/>
                      <m:ctrlPr>
                        <w:rPr>
                          <w:rFonts w:ascii="Cambria Math" w:hAnsi="Cambria Math"/>
                          <w:i/>
                        </w:rPr>
                      </m:ctrlPr>
                    </m:dPr>
                    <m:e>
                      <m:r>
                        <w:rPr>
                          <w:rFonts w:ascii="Cambria Math" w:hAnsi="Cambria Math"/>
                        </w:rPr>
                        <m:t>i</m:t>
                      </m:r>
                    </m:e>
                  </m:d>
                  <m:r>
                    <w:rPr>
                      <w:rFonts w:ascii="Cambria Math" w:hAnsi="Cambria Math"/>
                    </w:rPr>
                    <m:t>-sumTraffic2[i]|</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en>
              </m:f>
            </m:oMath>
          </w:p>
          <w:p w14:paraId="317BDAE5" w14:textId="3D891B53" w:rsidR="00BB1A3C" w:rsidRDefault="00BB1A3C" w:rsidP="00BB1A3C">
            <w:pPr>
              <w:pStyle w:val="a3"/>
              <w:numPr>
                <w:ilvl w:val="0"/>
                <w:numId w:val="21"/>
              </w:numPr>
              <w:ind w:firstLineChars="0"/>
              <w:jc w:val="left"/>
            </w:pPr>
            <w:r>
              <w:t>End For</w:t>
            </w:r>
          </w:p>
          <w:p w14:paraId="4FEA1312" w14:textId="77777777" w:rsidR="00E52658" w:rsidRDefault="00E52658" w:rsidP="00BB1A3C">
            <w:pPr>
              <w:pStyle w:val="a3"/>
              <w:numPr>
                <w:ilvl w:val="0"/>
                <w:numId w:val="21"/>
              </w:numPr>
              <w:ind w:firstLineChars="0"/>
              <w:jc w:val="left"/>
            </w:pPr>
          </w:p>
          <w:p w14:paraId="2B58EDB3" w14:textId="57D4EFAE" w:rsidR="00BB1A3C" w:rsidRDefault="00BB1A3C" w:rsidP="00BB1A3C">
            <w:pPr>
              <w:pStyle w:val="a3"/>
              <w:numPr>
                <w:ilvl w:val="0"/>
                <w:numId w:val="21"/>
              </w:numPr>
              <w:ind w:firstLineChars="0"/>
              <w:jc w:val="left"/>
            </w:pPr>
            <w:r>
              <w:rPr>
                <w:rFonts w:hint="eastAsia"/>
              </w:rPr>
              <w:t>/</w:t>
            </w:r>
            <w:r>
              <w:t xml:space="preserve">/ </w:t>
            </w:r>
            <w:r>
              <w:rPr>
                <w:rFonts w:hint="eastAsia"/>
              </w:rPr>
              <w:t>计算节点度属性</w:t>
            </w:r>
          </w:p>
          <w:p w14:paraId="1EFBC346" w14:textId="19DE2636" w:rsidR="00BB1A3C" w:rsidRDefault="00BB1A3C" w:rsidP="00BB1A3C">
            <w:pPr>
              <w:pStyle w:val="a3"/>
              <w:numPr>
                <w:ilvl w:val="0"/>
                <w:numId w:val="21"/>
              </w:numPr>
              <w:ind w:firstLineChars="0"/>
              <w:jc w:val="left"/>
            </w:pPr>
            <w:r>
              <w:rPr>
                <w:rFonts w:hint="eastAsia"/>
              </w:rPr>
              <w:t>For</w:t>
            </w:r>
            <w:r>
              <w:t xml:space="preserve"> </w:t>
            </w:r>
            <m:oMath>
              <m:r>
                <w:rPr>
                  <w:rFonts w:ascii="Cambria Math" w:hAnsi="Cambria Math" w:hint="eastAsia"/>
                </w:rPr>
                <m:t>i=</m:t>
              </m:r>
              <m:r>
                <w:rPr>
                  <w:rFonts w:ascii="Cambria Math" w:hAnsi="Cambria Math"/>
                </w:rPr>
                <m:t>1</m:t>
              </m:r>
            </m:oMath>
            <w:r w:rsidR="006B75A6">
              <w:rPr>
                <w:rFonts w:hint="eastAsia"/>
              </w:rPr>
              <w:t xml:space="preserve"> to</w:t>
            </w:r>
            <w:r w:rsidR="006B75A6">
              <w:t xml:space="preserve"> N </w:t>
            </w:r>
            <w:r w:rsidR="006B75A6">
              <w:rPr>
                <w:rFonts w:hint="eastAsia"/>
              </w:rPr>
              <w:t>do</w:t>
            </w:r>
            <w:r w:rsidR="006B75A6">
              <w:t>:</w:t>
            </w:r>
          </w:p>
          <w:p w14:paraId="7A6CA59A" w14:textId="1886FEA9" w:rsidR="00BD0F10" w:rsidRDefault="00BD0F10" w:rsidP="00BB1A3C">
            <w:pPr>
              <w:pStyle w:val="a3"/>
              <w:numPr>
                <w:ilvl w:val="0"/>
                <w:numId w:val="21"/>
              </w:numPr>
              <w:ind w:firstLineChars="0"/>
              <w:jc w:val="left"/>
            </w:pPr>
            <w:r>
              <w:rPr>
                <w:rFonts w:hint="eastAsia"/>
              </w:rPr>
              <w:t xml:space="preserve"> </w:t>
            </w:r>
            <w:r>
              <w:t xml:space="preserve"> </w:t>
            </w:r>
            <m:oMath>
              <m:r>
                <w:rPr>
                  <w:rFonts w:ascii="Cambria Math" w:hAnsi="Cambria Math" w:hint="eastAsia"/>
                </w:rPr>
                <m:t>Degree</m:t>
              </m:r>
              <m:d>
                <m:dPr>
                  <m:begChr m:val="["/>
                  <m:endChr m:val="]"/>
                  <m:ctrlPr>
                    <w:rPr>
                      <w:rFonts w:ascii="Cambria Math" w:hAnsi="Cambria Math"/>
                      <w:i/>
                    </w:rPr>
                  </m:ctrlPr>
                </m:dPr>
                <m:e>
                  <m:r>
                    <w:rPr>
                      <w:rFonts w:ascii="Cambria Math" w:hAnsi="Cambria Math" w:hint="eastAsia"/>
                    </w:rPr>
                    <m:t>i</m:t>
                  </m:r>
                </m:e>
              </m:d>
              <m:r>
                <w:rPr>
                  <w:rFonts w:ascii="Cambria Math" w:hAnsi="Cambria Math"/>
                </w:rPr>
                <m:t>=0</m:t>
              </m:r>
            </m:oMath>
          </w:p>
          <w:p w14:paraId="279B6106" w14:textId="7A2CA2E1" w:rsidR="006B75A6" w:rsidRDefault="006B75A6" w:rsidP="00BB1A3C">
            <w:pPr>
              <w:pStyle w:val="a3"/>
              <w:numPr>
                <w:ilvl w:val="0"/>
                <w:numId w:val="21"/>
              </w:numPr>
              <w:ind w:firstLineChars="0"/>
              <w:jc w:val="left"/>
            </w:pPr>
            <w:r>
              <w:rPr>
                <w:rFonts w:hint="eastAsia"/>
              </w:rPr>
              <w:t xml:space="preserve"> </w:t>
            </w:r>
            <w:r>
              <w:t xml:space="preserve"> F</w:t>
            </w:r>
            <w:r>
              <w:rPr>
                <w:rFonts w:hint="eastAsia"/>
              </w:rPr>
              <w:t>or</w:t>
            </w:r>
            <w:r>
              <w:t xml:space="preserve"> </w:t>
            </w:r>
            <m:oMath>
              <m:r>
                <w:rPr>
                  <w:rFonts w:ascii="Cambria Math" w:hAnsi="Cambria Math" w:hint="eastAsia"/>
                </w:rPr>
                <m:t>j=</m:t>
              </m:r>
              <m:r>
                <w:rPr>
                  <w:rFonts w:ascii="Cambria Math" w:hAnsi="Cambria Math"/>
                </w:rPr>
                <m:t>1</m:t>
              </m:r>
            </m:oMath>
            <w:r>
              <w:rPr>
                <w:rFonts w:hint="eastAsia"/>
              </w:rPr>
              <w:t xml:space="preserve"> to</w:t>
            </w:r>
            <w:r>
              <w:t xml:space="preserve"> </w:t>
            </w:r>
            <w:r>
              <w:rPr>
                <w:rFonts w:hint="eastAsia"/>
              </w:rPr>
              <w:t>N</w:t>
            </w:r>
            <w:r>
              <w:t xml:space="preserve"> </w:t>
            </w:r>
            <w:r>
              <w:rPr>
                <w:rFonts w:hint="eastAsia"/>
              </w:rPr>
              <w:t>do</w:t>
            </w:r>
            <w:r>
              <w:t>:</w:t>
            </w:r>
          </w:p>
          <w:p w14:paraId="1D719098" w14:textId="133BA4E4" w:rsidR="006B75A6" w:rsidRDefault="006B75A6" w:rsidP="00BB1A3C">
            <w:pPr>
              <w:pStyle w:val="a3"/>
              <w:numPr>
                <w:ilvl w:val="0"/>
                <w:numId w:val="21"/>
              </w:numPr>
              <w:ind w:firstLineChars="0"/>
              <w:jc w:val="left"/>
            </w:pPr>
            <w:r>
              <w:rPr>
                <w:rFonts w:hint="eastAsia"/>
              </w:rPr>
              <w:t xml:space="preserve"> </w:t>
            </w:r>
            <w:r>
              <w:t xml:space="preserve">   </w:t>
            </w:r>
            <w:r>
              <w:rPr>
                <w:rFonts w:hint="eastAsia"/>
              </w:rPr>
              <w:t>if</w:t>
            </w:r>
            <w: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r>
                <w:rPr>
                  <w:rFonts w:ascii="Cambria Math" w:hAnsi="Cambria Math"/>
                </w:rPr>
                <m:t>==1</m:t>
              </m:r>
            </m:oMath>
            <w:r>
              <w:rPr>
                <w:rFonts w:hint="eastAsia"/>
              </w:rPr>
              <w:t>:</w:t>
            </w:r>
          </w:p>
          <w:p w14:paraId="7E4D2B76" w14:textId="2A73D507" w:rsidR="00BB1A3C" w:rsidRDefault="006B75A6" w:rsidP="006B75A6">
            <w:pPr>
              <w:pStyle w:val="a3"/>
              <w:numPr>
                <w:ilvl w:val="0"/>
                <w:numId w:val="21"/>
              </w:numPr>
              <w:ind w:firstLineChars="0"/>
              <w:jc w:val="left"/>
            </w:pPr>
            <w:r>
              <w:t xml:space="preserve">      </w:t>
            </w:r>
            <m:oMath>
              <m:r>
                <w:rPr>
                  <w:rFonts w:ascii="Cambria Math" w:hAnsi="Cambria Math"/>
                </w:rPr>
                <m:t>D</m:t>
              </m:r>
              <m:r>
                <w:rPr>
                  <w:rFonts w:ascii="Cambria Math" w:hAnsi="Cambria Math" w:hint="eastAsia"/>
                </w:rPr>
                <m:t>egree</m:t>
              </m:r>
              <m:r>
                <w:rPr>
                  <w:rFonts w:ascii="Cambria Math" w:hAnsi="Cambria Math"/>
                </w:rPr>
                <m:t>[</m:t>
              </m:r>
              <m:r>
                <w:rPr>
                  <w:rFonts w:ascii="Cambria Math" w:hAnsi="Cambria Math" w:hint="eastAsia"/>
                </w:rPr>
                <m:t>i]</m:t>
              </m:r>
              <m:r>
                <w:rPr>
                  <w:rFonts w:ascii="Cambria Math" w:hAnsi="Cambria Math"/>
                </w:rPr>
                <m:t xml:space="preserve"> += 1</m:t>
              </m:r>
            </m:oMath>
          </w:p>
          <w:p w14:paraId="74CA5C1B" w14:textId="61EA8429" w:rsidR="00BB1A3C" w:rsidRDefault="00BB1A3C" w:rsidP="00BB1A3C">
            <w:pPr>
              <w:pStyle w:val="a3"/>
              <w:numPr>
                <w:ilvl w:val="0"/>
                <w:numId w:val="21"/>
              </w:numPr>
              <w:ind w:firstLineChars="0"/>
              <w:jc w:val="left"/>
            </w:pPr>
            <w:r>
              <w:rPr>
                <w:rFonts w:hint="eastAsia"/>
              </w:rPr>
              <w:t>End</w:t>
            </w:r>
            <w:r>
              <w:t xml:space="preserve"> F</w:t>
            </w:r>
            <w:r>
              <w:rPr>
                <w:rFonts w:hint="eastAsia"/>
              </w:rPr>
              <w:t>or</w:t>
            </w:r>
          </w:p>
          <w:p w14:paraId="7CDD04F0" w14:textId="77777777" w:rsidR="00E52658" w:rsidRDefault="00E52658" w:rsidP="00BB1A3C">
            <w:pPr>
              <w:pStyle w:val="a3"/>
              <w:numPr>
                <w:ilvl w:val="0"/>
                <w:numId w:val="21"/>
              </w:numPr>
              <w:ind w:firstLineChars="0"/>
              <w:jc w:val="left"/>
            </w:pPr>
          </w:p>
          <w:p w14:paraId="3DCFF757" w14:textId="54FD5D96" w:rsidR="00BB1A3C" w:rsidRDefault="00BB1A3C" w:rsidP="00BB1A3C">
            <w:pPr>
              <w:pStyle w:val="a3"/>
              <w:numPr>
                <w:ilvl w:val="0"/>
                <w:numId w:val="21"/>
              </w:numPr>
              <w:ind w:firstLineChars="0"/>
              <w:jc w:val="left"/>
            </w:pPr>
            <w:r>
              <w:rPr>
                <w:rFonts w:hint="eastAsia"/>
              </w:rPr>
              <w:t>/</w:t>
            </w:r>
            <w:r>
              <w:t xml:space="preserve">/ </w:t>
            </w:r>
            <w:r>
              <w:rPr>
                <w:rFonts w:hint="eastAsia"/>
              </w:rPr>
              <w:t>计算节点C</w:t>
            </w:r>
            <w:r>
              <w:t>PU</w:t>
            </w:r>
            <w:r>
              <w:rPr>
                <w:rFonts w:hint="eastAsia"/>
              </w:rPr>
              <w:t>与节点链路强度乘积</w:t>
            </w:r>
          </w:p>
          <w:p w14:paraId="37F5B002" w14:textId="11B53DEB" w:rsidR="006130EC" w:rsidRDefault="00BB1A3C" w:rsidP="006130EC">
            <w:pPr>
              <w:pStyle w:val="a3"/>
              <w:numPr>
                <w:ilvl w:val="0"/>
                <w:numId w:val="21"/>
              </w:numPr>
              <w:ind w:firstLineChars="0"/>
              <w:jc w:val="left"/>
            </w:pPr>
            <w:r>
              <w:rPr>
                <w:rFonts w:hint="eastAsia"/>
              </w:rPr>
              <w:t>For</w:t>
            </w:r>
            <w:r w:rsidR="006130EC">
              <w:t xml:space="preserve"> </w:t>
            </w:r>
            <m:oMath>
              <m:r>
                <w:rPr>
                  <w:rFonts w:ascii="Cambria Math" w:hAnsi="Cambria Math" w:hint="eastAsia"/>
                </w:rPr>
                <m:t>i=</m:t>
              </m:r>
              <m:r>
                <w:rPr>
                  <w:rFonts w:ascii="Cambria Math" w:hAnsi="Cambria Math"/>
                </w:rPr>
                <m:t>1</m:t>
              </m:r>
            </m:oMath>
            <w:r w:rsidR="006130EC">
              <w:rPr>
                <w:rFonts w:hint="eastAsia"/>
              </w:rPr>
              <w:t xml:space="preserve"> to</w:t>
            </w:r>
            <w:r w:rsidR="006130EC">
              <w:t xml:space="preserve"> </w:t>
            </w:r>
            <w:r w:rsidR="006130EC">
              <w:rPr>
                <w:rFonts w:hint="eastAsia"/>
              </w:rPr>
              <w:t>N</w:t>
            </w:r>
            <w:r w:rsidR="006130EC">
              <w:t xml:space="preserve"> </w:t>
            </w:r>
            <w:r w:rsidR="006130EC">
              <w:rPr>
                <w:rFonts w:hint="eastAsia"/>
              </w:rPr>
              <w:t>do</w:t>
            </w:r>
            <w:r w:rsidR="006130EC">
              <w:t>:</w:t>
            </w:r>
          </w:p>
          <w:p w14:paraId="13898E32" w14:textId="5F415EA0" w:rsidR="003E41DA" w:rsidRPr="003E41DA" w:rsidRDefault="00BD0F10" w:rsidP="003E41DA">
            <w:pPr>
              <w:pStyle w:val="a3"/>
              <w:numPr>
                <w:ilvl w:val="0"/>
                <w:numId w:val="21"/>
              </w:numPr>
              <w:ind w:firstLineChars="0"/>
              <w:jc w:val="left"/>
            </w:pPr>
            <w:r>
              <w:rPr>
                <w:rFonts w:hint="eastAsia"/>
              </w:rPr>
              <w:t xml:space="preserve"> </w:t>
            </w:r>
            <w:r>
              <w:t xml:space="preserve"> </w:t>
            </w:r>
            <m:oMath>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=0</m:t>
              </m:r>
            </m:oMath>
          </w:p>
          <w:p w14:paraId="5AFEBE8C" w14:textId="4F45A5A0" w:rsidR="006130EC" w:rsidRDefault="006130EC" w:rsidP="006130EC">
            <w:pPr>
              <w:pStyle w:val="a3"/>
              <w:numPr>
                <w:ilvl w:val="0"/>
                <w:numId w:val="21"/>
              </w:numPr>
              <w:ind w:firstLineChars="0"/>
              <w:jc w:val="left"/>
            </w:pPr>
            <w:r>
              <w:rPr>
                <w:rFonts w:hint="eastAsia"/>
              </w:rPr>
              <w:t xml:space="preserve"> </w:t>
            </w:r>
            <w:r>
              <w:t xml:space="preserve"> F</w:t>
            </w:r>
            <w:r>
              <w:rPr>
                <w:rFonts w:hint="eastAsia"/>
              </w:rPr>
              <w:t>or</w:t>
            </w:r>
            <w:r>
              <w:t xml:space="preserve"> </w:t>
            </w:r>
            <m:oMath>
              <m:r>
                <w:rPr>
                  <w:rFonts w:ascii="Cambria Math" w:hAnsi="Cambria Math" w:hint="eastAsia"/>
                </w:rPr>
                <m:t>j=</m:t>
              </m:r>
              <m:r>
                <w:rPr>
                  <w:rFonts w:ascii="Cambria Math" w:hAnsi="Cambria Math"/>
                </w:rPr>
                <m:t>1</m:t>
              </m:r>
            </m:oMath>
            <w:r>
              <w:rPr>
                <w:rFonts w:hint="eastAsia"/>
              </w:rPr>
              <w:t xml:space="preserve"> to</w:t>
            </w:r>
            <w:r>
              <w:t xml:space="preserve"> </w:t>
            </w:r>
            <w:r>
              <w:rPr>
                <w:rFonts w:hint="eastAsia"/>
              </w:rPr>
              <w:t>N</w:t>
            </w:r>
            <w:r>
              <w:t xml:space="preserve"> </w:t>
            </w:r>
            <w:r>
              <w:rPr>
                <w:rFonts w:hint="eastAsia"/>
              </w:rPr>
              <w:t>do</w:t>
            </w:r>
            <w:r>
              <w:t>:</w:t>
            </w:r>
          </w:p>
          <w:p w14:paraId="3DEFD24D" w14:textId="58CAAFB9" w:rsidR="006130EC" w:rsidRDefault="006130EC" w:rsidP="006130EC">
            <w:pPr>
              <w:pStyle w:val="a3"/>
              <w:numPr>
                <w:ilvl w:val="0"/>
                <w:numId w:val="21"/>
              </w:numPr>
              <w:ind w:firstLineChars="0"/>
              <w:jc w:val="left"/>
            </w:pPr>
            <w:r>
              <w:rPr>
                <w:rFonts w:hint="eastAsia"/>
              </w:rPr>
              <w:t xml:space="preserve"> </w:t>
            </w:r>
            <w:r>
              <w:t xml:space="preserve">   </w:t>
            </w:r>
            <w:r>
              <w:rPr>
                <w:rFonts w:hint="eastAsia"/>
              </w:rPr>
              <w:t>if</w:t>
            </w:r>
            <w:r>
              <w:t xml:space="preserve"> </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ij</m:t>
                  </m:r>
                </m:sub>
              </m:sSub>
              <m:r>
                <w:rPr>
                  <w:rFonts w:ascii="Cambria Math" w:hAnsi="Cambria Math"/>
                </w:rPr>
                <m:t>==1</m:t>
              </m:r>
            </m:oMath>
            <w:r>
              <w:rPr>
                <w:rFonts w:hint="eastAsia"/>
              </w:rPr>
              <w:t>:</w:t>
            </w:r>
          </w:p>
          <w:p w14:paraId="72C427D7" w14:textId="194D535F" w:rsidR="006130EC" w:rsidRDefault="006130EC" w:rsidP="006130EC">
            <w:pPr>
              <w:pStyle w:val="a3"/>
              <w:numPr>
                <w:ilvl w:val="0"/>
                <w:numId w:val="21"/>
              </w:numPr>
              <w:ind w:firstLineChars="0"/>
              <w:jc w:val="left"/>
            </w:pPr>
            <w:r>
              <w:rPr>
                <w:rFonts w:hint="eastAsia"/>
              </w:rPr>
              <w:t xml:space="preserve"> </w:t>
            </w:r>
            <w:r>
              <w:t xml:space="preserve">     </w:t>
            </w:r>
            <m:oMath>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hint="eastAsia"/>
                </w:rPr>
                <m:t>bandwidt</m:t>
              </m:r>
              <m:r>
                <w:rPr>
                  <w:rFonts w:ascii="MS Gothic" w:eastAsia="MS Gothic" w:hAnsi="MS Gothic" w:cs="MS Gothic" w:hint="eastAsia"/>
                </w:rPr>
                <m:t>h</m:t>
              </m:r>
              <m:r>
                <w:rPr>
                  <w:rFonts w:ascii="Cambria Math" w:eastAsia="MS Gothic" w:hAnsi="MS Gothic" w:cs="MS Gothic"/>
                </w:rPr>
                <m:t>[</m:t>
              </m:r>
              <m:r>
                <w:rPr>
                  <w:rFonts w:ascii="Cambria Math" w:hAnsi="Cambria Math" w:cs="MS Gothic" w:hint="eastAsia"/>
                </w:rPr>
                <m:t>ij]</m:t>
              </m:r>
            </m:oMath>
          </w:p>
          <w:p w14:paraId="762F5365" w14:textId="0861A089" w:rsidR="005B7BB3" w:rsidRDefault="005B7BB3" w:rsidP="006130EC">
            <w:pPr>
              <w:pStyle w:val="a3"/>
              <w:numPr>
                <w:ilvl w:val="0"/>
                <w:numId w:val="21"/>
              </w:numPr>
              <w:ind w:firstLineChars="0"/>
              <w:jc w:val="left"/>
            </w:pPr>
            <w:r>
              <w:t xml:space="preserve">  </w:t>
            </w:r>
            <m:oMath>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d>
                <m:dPr>
                  <m:begChr m:val="["/>
                  <m:endChr m:val="]"/>
                  <m:ctrlPr>
                    <w:rPr>
                      <w:rFonts w:ascii="Cambria Math" w:hAnsi="Cambria Math"/>
                      <w:i/>
                    </w:rPr>
                  </m:ctrlPr>
                </m:dPr>
                <m:e>
                  <m:r>
                    <w:rPr>
                      <w:rFonts w:ascii="Cambria Math" w:hAnsi="Cambria Math" w:hint="eastAsia"/>
                    </w:rPr>
                    <m:t>i</m:t>
                  </m:r>
                </m:e>
              </m:d>
              <m:r>
                <w:rPr>
                  <w:rFonts w:ascii="Cambria Math" w:hAnsi="Cambria Math"/>
                </w:rPr>
                <m:t>=</m:t>
              </m:r>
              <m:r>
                <w:rPr>
                  <w:rFonts w:ascii="Cambria Math" w:hAnsi="Cambria Math" w:hint="eastAsia"/>
                </w:rPr>
                <m:t>bw</m:t>
              </m:r>
              <m:r>
                <w:rPr>
                  <w:rFonts w:ascii="Cambria Math" w:hAnsi="Cambria Math"/>
                </w:rPr>
                <m:t>S</m:t>
              </m:r>
              <m:r>
                <w:rPr>
                  <w:rFonts w:ascii="Cambria Math" w:hAnsi="Cambria Math" w:hint="eastAsia"/>
                </w:rPr>
                <m:t>um</m:t>
              </m:r>
              <m:d>
                <m:dPr>
                  <m:begChr m:val="["/>
                  <m:endChr m:val="]"/>
                  <m:ctrlPr>
                    <w:rPr>
                      <w:rFonts w:ascii="Cambria Math" w:hAnsi="Cambria Math"/>
                      <w:i/>
                    </w:rPr>
                  </m:ctrlPr>
                </m:dPr>
                <m:e>
                  <m:r>
                    <w:rPr>
                      <w:rFonts w:ascii="Cambria Math" w:hAnsi="Cambria Math" w:hint="eastAsia"/>
                    </w:rPr>
                    <m:t>i</m:t>
                  </m:r>
                </m:e>
              </m:d>
              <m:r>
                <w:rPr>
                  <w:rFonts w:ascii="Cambria Math" w:hAnsi="Cambria Math"/>
                </w:rPr>
                <m:t>*CPU[</m:t>
              </m:r>
              <m:r>
                <w:rPr>
                  <w:rFonts w:ascii="Cambria Math" w:hAnsi="Cambria Math" w:hint="eastAsia"/>
                </w:rPr>
                <m:t>i]</m:t>
              </m:r>
            </m:oMath>
          </w:p>
          <w:p w14:paraId="24585866" w14:textId="7972C575" w:rsidR="0006633C" w:rsidRDefault="0006633C" w:rsidP="006130EC">
            <w:pPr>
              <w:pStyle w:val="a3"/>
              <w:numPr>
                <w:ilvl w:val="0"/>
                <w:numId w:val="21"/>
              </w:numPr>
              <w:ind w:firstLineChars="0"/>
              <w:jc w:val="left"/>
            </w:pPr>
            <w:r>
              <w:t>E</w:t>
            </w:r>
            <w:r>
              <w:rPr>
                <w:rFonts w:hint="eastAsia"/>
              </w:rPr>
              <w:t>nd</w:t>
            </w:r>
            <w:r>
              <w:t xml:space="preserve"> F</w:t>
            </w:r>
            <w:r>
              <w:rPr>
                <w:rFonts w:hint="eastAsia"/>
              </w:rPr>
              <w:t>or</w:t>
            </w:r>
          </w:p>
          <w:p w14:paraId="430E0D0B" w14:textId="77777777" w:rsidR="0006633C" w:rsidRDefault="0006633C" w:rsidP="006130EC">
            <w:pPr>
              <w:pStyle w:val="a3"/>
              <w:numPr>
                <w:ilvl w:val="0"/>
                <w:numId w:val="21"/>
              </w:numPr>
              <w:ind w:firstLineChars="0"/>
              <w:jc w:val="left"/>
            </w:pPr>
          </w:p>
          <w:p w14:paraId="768AE9D1" w14:textId="74962399" w:rsidR="00BB1A3C" w:rsidRDefault="00BB1A3C" w:rsidP="00BB1A3C">
            <w:pPr>
              <w:pStyle w:val="a3"/>
              <w:numPr>
                <w:ilvl w:val="0"/>
                <w:numId w:val="21"/>
              </w:numPr>
              <w:ind w:firstLineChars="0"/>
              <w:jc w:val="left"/>
            </w:pPr>
            <w:r>
              <w:rPr>
                <w:rFonts w:hint="eastAsia"/>
              </w:rPr>
              <w:t>/</w:t>
            </w:r>
            <w:r>
              <w:t xml:space="preserve">/ </w:t>
            </w:r>
            <w:r>
              <w:rPr>
                <w:rFonts w:hint="eastAsia"/>
              </w:rPr>
              <w:t>计算</w:t>
            </w:r>
            <w:r w:rsidR="00254C22">
              <w:rPr>
                <w:rFonts w:hint="eastAsia"/>
              </w:rPr>
              <w:t>最终的节点排序值</w:t>
            </w:r>
          </w:p>
          <w:p w14:paraId="0B5392BF" w14:textId="395FB858" w:rsidR="00BB1A3C" w:rsidRDefault="00BB1A3C" w:rsidP="00BB1A3C">
            <w:pPr>
              <w:pStyle w:val="a3"/>
              <w:numPr>
                <w:ilvl w:val="0"/>
                <w:numId w:val="21"/>
              </w:numPr>
              <w:ind w:firstLineChars="0"/>
              <w:jc w:val="left"/>
            </w:pPr>
            <w:r>
              <w:t>F</w:t>
            </w:r>
            <w:r>
              <w:rPr>
                <w:rFonts w:hint="eastAsia"/>
              </w:rPr>
              <w:t>o</w:t>
            </w:r>
            <w:r>
              <w:t xml:space="preserve">r </w:t>
            </w:r>
            <m:oMath>
              <m:r>
                <w:rPr>
                  <w:rFonts w:ascii="Cambria Math" w:hAnsi="Cambria Math"/>
                </w:rPr>
                <m:t>i=1</m:t>
              </m:r>
            </m:oMath>
            <w:r>
              <w:rPr>
                <w:rFonts w:hint="eastAsia"/>
              </w:rPr>
              <w:t xml:space="preserve"> </w:t>
            </w:r>
            <w:r>
              <w:t>to N do</w:t>
            </w:r>
          </w:p>
          <w:p w14:paraId="282FCA22" w14:textId="44BACFF4" w:rsidR="00BB1A3C" w:rsidRDefault="00BB1A3C" w:rsidP="00BB1A3C">
            <w:pPr>
              <w:pStyle w:val="a3"/>
              <w:numPr>
                <w:ilvl w:val="0"/>
                <w:numId w:val="21"/>
              </w:numPr>
              <w:ind w:firstLineChars="0"/>
              <w:jc w:val="left"/>
            </w:pPr>
            <w:r>
              <w:t xml:space="preserve">  </w:t>
            </w:r>
            <m:oMath>
              <m:r>
                <w:rPr>
                  <w:rFonts w:ascii="Cambria Math" w:hAnsi="Cambria Math"/>
                </w:rPr>
                <m:t>Ran</m:t>
              </m:r>
              <m:sSub>
                <m:sSubPr>
                  <m:ctrlPr>
                    <w:rPr>
                      <w:rFonts w:ascii="Cambria Math" w:hAnsi="Cambria Math"/>
                      <w:i/>
                    </w:rPr>
                  </m:ctrlPr>
                </m:sSubPr>
                <m:e>
                  <m:r>
                    <w:rPr>
                      <w:rFonts w:ascii="Cambria Math" w:hAnsi="Cambria Math"/>
                    </w:rPr>
                    <m:t>k</m:t>
                  </m:r>
                </m:e>
                <m:sub>
                  <m:r>
                    <w:rPr>
                      <w:rFonts w:ascii="Cambria Math" w:hAnsi="Cambria Math"/>
                    </w:rPr>
                    <m:t>node</m:t>
                  </m:r>
                </m:sub>
              </m:sSub>
              <m:d>
                <m:dPr>
                  <m:begChr m:val="["/>
                  <m:endChr m:val="]"/>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w:rPr>
                      <w:rFonts w:ascii="Cambria Math" w:hAnsi="Cambria Math"/>
                    </w:rPr>
                    <m:t>Degree</m:t>
                  </m:r>
                  <m:d>
                    <m:dPr>
                      <m:begChr m:val="["/>
                      <m:endChr m:val="]"/>
                      <m:ctrlPr>
                        <w:rPr>
                          <w:rFonts w:ascii="Cambria Math" w:hAnsi="Cambria Math"/>
                          <w:i/>
                        </w:rPr>
                      </m:ctrlPr>
                    </m:dPr>
                    <m:e>
                      <m:r>
                        <w:rPr>
                          <w:rFonts w:ascii="Cambria Math" w:hAnsi="Cambria Math"/>
                        </w:rPr>
                        <m:t>i</m:t>
                      </m:r>
                    </m:e>
                  </m:d>
                  <m:r>
                    <w:rPr>
                      <w:rFonts w:ascii="Cambria Math" w:hAnsi="Cambria Math"/>
                    </w:rPr>
                    <m:t>*N</m:t>
                  </m:r>
                  <m:r>
                    <w:rPr>
                      <w:rFonts w:ascii="Cambria Math" w:hAnsi="Cambria Math" w:hint="eastAsia"/>
                    </w:rPr>
                    <m:t>ode</m:t>
                  </m:r>
                  <m:r>
                    <w:rPr>
                      <w:rFonts w:ascii="Cambria Math" w:hAnsi="Cambria Math"/>
                    </w:rPr>
                    <m:t>R</m:t>
                  </m:r>
                  <m:r>
                    <w:rPr>
                      <w:rFonts w:ascii="Cambria Math" w:hAnsi="Cambria Math" w:hint="eastAsia"/>
                    </w:rPr>
                    <m:t>esource</m:t>
                  </m:r>
                  <m:r>
                    <w:rPr>
                      <w:rFonts w:ascii="Cambria Math" w:hAnsi="Cambria Math"/>
                    </w:rPr>
                    <m:t>[</m:t>
                  </m:r>
                  <m:r>
                    <w:rPr>
                      <w:rFonts w:ascii="Cambria Math" w:hAnsi="Cambria Math" w:hint="eastAsia"/>
                    </w:rPr>
                    <m:t>i]</m:t>
                  </m:r>
                </m:num>
                <m:den>
                  <m:r>
                    <w:rPr>
                      <w:rFonts w:ascii="Cambria Math" w:hAnsi="Cambria Math"/>
                    </w:rPr>
                    <m:t>GNT[i]</m:t>
                  </m:r>
                </m:den>
              </m:f>
            </m:oMath>
          </w:p>
          <w:p w14:paraId="5B3B963A" w14:textId="7A11DE40" w:rsidR="000F506D" w:rsidRPr="001B1196" w:rsidRDefault="00BB1A3C" w:rsidP="00BB1A3C">
            <w:pPr>
              <w:pStyle w:val="a3"/>
              <w:numPr>
                <w:ilvl w:val="0"/>
                <w:numId w:val="21"/>
              </w:numPr>
              <w:ind w:firstLineChars="0"/>
              <w:jc w:val="left"/>
            </w:pPr>
            <w:r>
              <w:t>End For</w:t>
            </w:r>
            <w:r w:rsidR="000F506D">
              <w:t xml:space="preserve"> </w:t>
            </w:r>
          </w:p>
        </w:tc>
      </w:tr>
    </w:tbl>
    <w:p w14:paraId="65D9501A" w14:textId="5CE2DB0C" w:rsidR="007C1C90" w:rsidRDefault="007C1C90" w:rsidP="007C1C90"/>
    <w:p w14:paraId="05FA40E4" w14:textId="05B26517" w:rsidR="007C1C90" w:rsidRDefault="007C1C90" w:rsidP="00D6296E">
      <w:pPr>
        <w:jc w:val="center"/>
      </w:pPr>
    </w:p>
    <w:p w14:paraId="50220F0C" w14:textId="05546949" w:rsidR="00DC740C" w:rsidRDefault="00DC740C" w:rsidP="00DC740C">
      <w:r>
        <w:tab/>
      </w:r>
      <w:r>
        <w:rPr>
          <w:rFonts w:hint="eastAsia"/>
        </w:rPr>
        <w:t>结果分析</w:t>
      </w:r>
      <w:r>
        <w:t xml:space="preserve">: </w:t>
      </w:r>
      <w:r w:rsidR="00F13884">
        <w:rPr>
          <w:rFonts w:hint="eastAsia"/>
        </w:rPr>
        <w:t>排序结果表明,</w:t>
      </w:r>
      <w:r w:rsidR="00F13884">
        <w:t xml:space="preserve"> </w:t>
      </w:r>
      <w:r w:rsidR="00F13884">
        <w:rPr>
          <w:rFonts w:hint="eastAsia"/>
        </w:rPr>
        <w:t>节点n</w:t>
      </w:r>
      <w:r w:rsidR="00F13884">
        <w:t>2</w:t>
      </w:r>
      <w:r w:rsidR="00F13884">
        <w:rPr>
          <w:rFonts w:hint="eastAsia"/>
        </w:rPr>
        <w:t>的</w:t>
      </w:r>
      <w:commentRangeStart w:id="24"/>
      <w:r w:rsidR="00F13884">
        <w:rPr>
          <w:rFonts w:hint="eastAsia"/>
        </w:rPr>
        <w:t>重要性</w:t>
      </w:r>
      <w:commentRangeEnd w:id="24"/>
      <w:r w:rsidR="00970E22">
        <w:rPr>
          <w:rStyle w:val="ab"/>
        </w:rPr>
        <w:commentReference w:id="24"/>
      </w:r>
      <w:r w:rsidR="00F13884">
        <w:rPr>
          <w:rFonts w:hint="eastAsia"/>
        </w:rPr>
        <w:t>值为,</w:t>
      </w:r>
      <w:r w:rsidR="00F13884">
        <w:t xml:space="preserve"> </w:t>
      </w:r>
      <w:r w:rsidR="00F13884">
        <w:rPr>
          <w:rFonts w:hint="eastAsia"/>
        </w:rPr>
        <w:t>在所有节点中是最大的,</w:t>
      </w:r>
      <w:r w:rsidR="00F13884">
        <w:t xml:space="preserve"> </w:t>
      </w:r>
      <w:r w:rsidR="00F13884">
        <w:rPr>
          <w:rFonts w:hint="eastAsia"/>
        </w:rPr>
        <w:t>因此排名第一</w:t>
      </w:r>
      <w:r w:rsidR="00F13884">
        <w:t xml:space="preserve">, </w:t>
      </w:r>
      <w:commentRangeStart w:id="25"/>
      <w:r w:rsidR="00F13884">
        <w:rPr>
          <w:rFonts w:hint="eastAsia"/>
        </w:rPr>
        <w:t>是最</w:t>
      </w:r>
      <w:r w:rsidR="00B631BF">
        <w:rPr>
          <w:rFonts w:hint="eastAsia"/>
        </w:rPr>
        <w:t>有</w:t>
      </w:r>
      <w:r w:rsidR="00F13884">
        <w:rPr>
          <w:rFonts w:hint="eastAsia"/>
        </w:rPr>
        <w:t>可能映射成功的节点</w:t>
      </w:r>
      <w:commentRangeEnd w:id="25"/>
      <w:r w:rsidR="00F13884">
        <w:rPr>
          <w:rStyle w:val="ab"/>
        </w:rPr>
        <w:commentReference w:id="25"/>
      </w:r>
      <w:r w:rsidR="00F13884">
        <w:rPr>
          <w:rFonts w:hint="eastAsia"/>
        </w:rPr>
        <w:t>;</w:t>
      </w:r>
      <w:r w:rsidR="00F13884">
        <w:t xml:space="preserve"> </w:t>
      </w:r>
      <w:r w:rsidR="00F13884">
        <w:rPr>
          <w:rFonts w:hint="eastAsia"/>
        </w:rPr>
        <w:t>而节点某某</w:t>
      </w:r>
      <w:proofErr w:type="gramStart"/>
      <w:r w:rsidR="00F13884">
        <w:rPr>
          <w:rFonts w:hint="eastAsia"/>
        </w:rPr>
        <w:t>某</w:t>
      </w:r>
      <w:proofErr w:type="gramEnd"/>
      <w:r w:rsidR="00F13884">
        <w:rPr>
          <w:rFonts w:hint="eastAsia"/>
        </w:rPr>
        <w:t>的重要性值为某某</w:t>
      </w:r>
      <w:r w:rsidR="00F13884">
        <w:t xml:space="preserve">, </w:t>
      </w:r>
      <w:r w:rsidR="00F13884">
        <w:rPr>
          <w:rFonts w:hint="eastAsia"/>
        </w:rPr>
        <w:t>在所有的节点中排名最后.</w:t>
      </w:r>
      <w:r w:rsidR="00F13884">
        <w:t xml:space="preserve"> </w:t>
      </w:r>
    </w:p>
    <w:p w14:paraId="00FCF623" w14:textId="6AD264AE" w:rsidR="00F13884" w:rsidRDefault="00F13884" w:rsidP="00DC740C">
      <w:pPr>
        <w:rPr>
          <w:rStyle w:val="ab"/>
        </w:rPr>
      </w:pPr>
      <w:r>
        <w:tab/>
      </w:r>
      <w:commentRangeStart w:id="26"/>
      <w:r>
        <w:rPr>
          <w:rFonts w:hint="eastAsia"/>
        </w:rPr>
        <w:t>随着网络流量矩阵与网络资源的消耗,</w:t>
      </w:r>
      <w:r>
        <w:t xml:space="preserve"> </w:t>
      </w:r>
      <w:r>
        <w:rPr>
          <w:rFonts w:hint="eastAsia"/>
        </w:rPr>
        <w:t>节点的重要性排序结果也会发生变化,</w:t>
      </w:r>
      <w:r>
        <w:t xml:space="preserve"> </w:t>
      </w:r>
      <w:r>
        <w:rPr>
          <w:rFonts w:hint="eastAsia"/>
        </w:rPr>
        <w:t>这体现了方法的动态性</w:t>
      </w:r>
      <w:commentRangeEnd w:id="26"/>
      <w:r>
        <w:rPr>
          <w:rStyle w:val="ab"/>
        </w:rPr>
        <w:commentReference w:id="26"/>
      </w:r>
    </w:p>
    <w:p w14:paraId="246D5E0D" w14:textId="12BDCF80" w:rsidR="00733E22" w:rsidRDefault="00733E22" w:rsidP="00DC740C">
      <w:pPr>
        <w:rPr>
          <w:rStyle w:val="ab"/>
        </w:rPr>
      </w:pPr>
    </w:p>
    <w:p w14:paraId="16CE0C83" w14:textId="79C2BB1A" w:rsidR="00733E22" w:rsidRDefault="00733E22" w:rsidP="00DC740C">
      <w:pPr>
        <w:rPr>
          <w:rStyle w:val="ab"/>
        </w:rPr>
      </w:pPr>
    </w:p>
    <w:p w14:paraId="3E90D985" w14:textId="55F58D92" w:rsidR="00733E22" w:rsidRDefault="00733E22" w:rsidP="00DC740C">
      <w:pPr>
        <w:rPr>
          <w:rStyle w:val="ab"/>
        </w:rPr>
      </w:pPr>
    </w:p>
    <w:p w14:paraId="4844F41A" w14:textId="18557006" w:rsidR="00733E22" w:rsidRDefault="00733E22" w:rsidP="00DC740C">
      <w:pPr>
        <w:rPr>
          <w:rStyle w:val="ab"/>
        </w:rPr>
      </w:pPr>
    </w:p>
    <w:p w14:paraId="20B76335" w14:textId="158678CD" w:rsidR="00733E22" w:rsidRDefault="00733E22" w:rsidP="00DC740C">
      <w:pPr>
        <w:rPr>
          <w:rStyle w:val="ab"/>
        </w:rPr>
      </w:pPr>
      <w:r>
        <w:rPr>
          <w:rStyle w:val="ab"/>
        </w:rPr>
        <w:tab/>
      </w:r>
      <w:r>
        <w:rPr>
          <w:rStyle w:val="ab"/>
          <w:rFonts w:hint="eastAsia"/>
        </w:rPr>
        <w:t>广义网络温度G</w:t>
      </w:r>
      <w:r>
        <w:rPr>
          <w:rStyle w:val="ab"/>
        </w:rPr>
        <w:t>NT</w:t>
      </w:r>
      <w:r>
        <w:rPr>
          <w:rStyle w:val="ab"/>
          <w:rFonts w:hint="eastAsia"/>
        </w:rPr>
        <w:t>可以衡量节点附近数据传输的繁忙程度,</w:t>
      </w:r>
      <w:r>
        <w:rPr>
          <w:rStyle w:val="ab"/>
        </w:rPr>
        <w:t xml:space="preserve"> </w:t>
      </w:r>
      <w:r>
        <w:rPr>
          <w:rStyle w:val="ab"/>
          <w:rFonts w:hint="eastAsia"/>
        </w:rPr>
        <w:t>由此可见,</w:t>
      </w:r>
      <w:r>
        <w:rPr>
          <w:rStyle w:val="ab"/>
        </w:rPr>
        <w:t xml:space="preserve"> </w:t>
      </w:r>
      <w:r>
        <w:rPr>
          <w:rStyle w:val="ab"/>
          <w:rFonts w:hint="eastAsia"/>
        </w:rPr>
        <w:t>选择广义网络温度相对较低的节点进行映射,</w:t>
      </w:r>
      <w:r>
        <w:rPr>
          <w:rStyle w:val="ab"/>
        </w:rPr>
        <w:t xml:space="preserve"> </w:t>
      </w:r>
      <w:r w:rsidR="004C662C">
        <w:rPr>
          <w:rStyle w:val="ab"/>
          <w:rFonts w:hint="eastAsia"/>
        </w:rPr>
        <w:t>这样可以优化虚拟网络的部署位置,</w:t>
      </w:r>
      <w:r w:rsidR="004C662C">
        <w:rPr>
          <w:rStyle w:val="ab"/>
        </w:rPr>
        <w:t xml:space="preserve"> </w:t>
      </w:r>
      <w:r w:rsidR="004C662C">
        <w:rPr>
          <w:rStyle w:val="ab"/>
          <w:rFonts w:hint="eastAsia"/>
        </w:rPr>
        <w:t>避免网络负载拥塞问题,</w:t>
      </w:r>
      <w:r w:rsidR="004C662C">
        <w:rPr>
          <w:rStyle w:val="ab"/>
        </w:rPr>
        <w:t xml:space="preserve"> </w:t>
      </w:r>
      <w:r>
        <w:rPr>
          <w:rStyle w:val="ab"/>
          <w:rFonts w:hint="eastAsia"/>
        </w:rPr>
        <w:t>可以为网络切片预留更多的资源</w:t>
      </w:r>
      <w:r w:rsidR="00D93AD2">
        <w:rPr>
          <w:rStyle w:val="ab"/>
          <w:rFonts w:hint="eastAsia"/>
        </w:rPr>
        <w:t>,</w:t>
      </w:r>
      <w:r w:rsidR="00D93AD2">
        <w:rPr>
          <w:rStyle w:val="ab"/>
        </w:rPr>
        <w:t xml:space="preserve"> </w:t>
      </w:r>
      <w:r w:rsidR="00D93AD2">
        <w:rPr>
          <w:rStyle w:val="ab"/>
          <w:rFonts w:hint="eastAsia"/>
        </w:rPr>
        <w:t>提升虚拟网络的部署效率.</w:t>
      </w:r>
      <w:r w:rsidR="00D93AD2">
        <w:rPr>
          <w:rStyle w:val="ab"/>
        </w:rPr>
        <w:t xml:space="preserve"> </w:t>
      </w:r>
    </w:p>
    <w:p w14:paraId="62D518DA" w14:textId="64689887" w:rsidR="00D93AD2" w:rsidRDefault="00D93AD2" w:rsidP="00DC740C">
      <w:r>
        <w:rPr>
          <w:rStyle w:val="ab"/>
        </w:rPr>
        <w:tab/>
      </w:r>
      <w:r>
        <w:rPr>
          <w:rStyle w:val="ab"/>
          <w:rFonts w:hint="eastAsia"/>
        </w:rPr>
        <w:t>不仅可以满足当前虚拟网络的资源需求,</w:t>
      </w:r>
      <w:r>
        <w:rPr>
          <w:rStyle w:val="ab"/>
        </w:rPr>
        <w:t xml:space="preserve"> </w:t>
      </w:r>
      <w:r>
        <w:rPr>
          <w:rStyle w:val="ab"/>
          <w:rFonts w:hint="eastAsia"/>
        </w:rPr>
        <w:t>同时兼顾整个网络的负载状态,</w:t>
      </w:r>
      <w:r>
        <w:rPr>
          <w:rStyle w:val="ab"/>
        </w:rPr>
        <w:t xml:space="preserve"> </w:t>
      </w:r>
      <w:r>
        <w:rPr>
          <w:rStyle w:val="ab"/>
          <w:rFonts w:hint="eastAsia"/>
        </w:rPr>
        <w:t>一举两得.</w:t>
      </w:r>
      <w:r>
        <w:rPr>
          <w:rStyle w:val="ab"/>
        </w:rPr>
        <w:t xml:space="preserve"> </w:t>
      </w:r>
    </w:p>
    <w:p w14:paraId="01F74946" w14:textId="62E6105D" w:rsidR="008A00EE" w:rsidRDefault="008A00EE" w:rsidP="0000411B">
      <w:pPr>
        <w:ind w:firstLine="420"/>
      </w:pPr>
    </w:p>
    <w:p w14:paraId="6C5DC6EB" w14:textId="77777777" w:rsidR="0052268B" w:rsidRDefault="0052268B" w:rsidP="0052268B">
      <w:pPr>
        <w:pStyle w:val="2"/>
      </w:pPr>
      <w:r>
        <w:rPr>
          <w:rFonts w:hint="eastAsia"/>
        </w:rPr>
        <w:t>4</w:t>
      </w:r>
      <w:r>
        <w:t xml:space="preserve">.2 </w:t>
      </w:r>
      <w:r>
        <w:rPr>
          <w:rFonts w:hint="eastAsia"/>
        </w:rPr>
        <w:t>虚拟节点映射</w:t>
      </w:r>
    </w:p>
    <w:p w14:paraId="082681C7" w14:textId="3D22D44D" w:rsidR="0067690D" w:rsidRDefault="0067690D" w:rsidP="0000411B">
      <w:pPr>
        <w:ind w:firstLine="420"/>
      </w:pPr>
      <w:r>
        <w:rPr>
          <w:rFonts w:hint="eastAsia"/>
        </w:rPr>
        <w:t>在节点排序完成之后,</w:t>
      </w:r>
      <w:r>
        <w:t xml:space="preserve"> </w:t>
      </w:r>
      <w:r>
        <w:rPr>
          <w:rFonts w:hint="eastAsia"/>
        </w:rPr>
        <w:t>采用贪婪策略进行虚拟节点的映射.</w:t>
      </w:r>
      <w:r>
        <w:t xml:space="preserve"> </w:t>
      </w:r>
      <w:r>
        <w:rPr>
          <w:rFonts w:hint="eastAsia"/>
        </w:rPr>
        <w:t>具体流程如下:</w:t>
      </w:r>
      <w:r>
        <w:t xml:space="preserve"> </w:t>
      </w:r>
      <w:r>
        <w:rPr>
          <w:rFonts w:hint="eastAsia"/>
        </w:rPr>
        <w:t>对于某个虚拟节点来说,</w:t>
      </w:r>
      <w:r>
        <w:t xml:space="preserve"> </w:t>
      </w:r>
      <w:r>
        <w:rPr>
          <w:rFonts w:hint="eastAsia"/>
        </w:rPr>
        <w:t>从底层网络的所有节点中挑选</w:t>
      </w:r>
      <w:r w:rsidR="00F25711">
        <w:rPr>
          <w:rFonts w:hint="eastAsia"/>
        </w:rPr>
        <w:t>节点</w:t>
      </w:r>
      <w:proofErr w:type="gramStart"/>
      <w:r w:rsidR="00F25711">
        <w:rPr>
          <w:rFonts w:hint="eastAsia"/>
        </w:rPr>
        <w:t>排序值</w:t>
      </w:r>
      <w:proofErr w:type="gramEnd"/>
      <w:r w:rsidR="00F25711">
        <w:rPr>
          <w:rFonts w:hint="eastAsia"/>
        </w:rPr>
        <w:t>最高的网络节点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t xml:space="preserve">. </w:t>
      </w:r>
      <w:r w:rsidR="00F25711">
        <w:rPr>
          <w:rFonts w:hint="eastAsia"/>
        </w:rPr>
        <w:t>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可以满足虚拟节点的</w:t>
      </w:r>
      <w:r w:rsidR="007F7B32">
        <w:t>CPU</w:t>
      </w:r>
      <w:r w:rsidR="00F25711">
        <w:rPr>
          <w:rFonts w:hint="eastAsia"/>
        </w:rPr>
        <w:t>资源约束,</w:t>
      </w:r>
      <w:r w:rsidR="00F25711">
        <w:t xml:space="preserve"> </w:t>
      </w:r>
      <w:r w:rsidR="00F25711">
        <w:rPr>
          <w:rFonts w:hint="eastAsia"/>
        </w:rPr>
        <w:t>那么该虚拟节点就成功映射到这个底层节点上.</w:t>
      </w:r>
      <w:r w:rsidR="00F25711">
        <w:t xml:space="preserve"> </w:t>
      </w:r>
      <w:r w:rsidR="00F25711">
        <w:rPr>
          <w:rFonts w:hint="eastAsia"/>
        </w:rPr>
        <w:t>但如果底层节点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25711">
        <w:rPr>
          <w:rFonts w:hint="eastAsia"/>
        </w:rPr>
        <w:t>不能满足约束条件,</w:t>
      </w:r>
      <w:r w:rsidR="00F25711">
        <w:t xml:space="preserve"> </w:t>
      </w:r>
      <w:r w:rsidR="00F25711">
        <w:rPr>
          <w:rFonts w:hint="eastAsia"/>
        </w:rPr>
        <w:t>就需要从所有底层节点中挑选节点</w:t>
      </w:r>
      <w:proofErr w:type="gramStart"/>
      <w:r w:rsidR="00F25711">
        <w:rPr>
          <w:rFonts w:hint="eastAsia"/>
        </w:rPr>
        <w:t>排序值第二</w:t>
      </w:r>
      <w:proofErr w:type="gramEnd"/>
      <w:r w:rsidR="00F25711">
        <w:rPr>
          <w:rFonts w:hint="eastAsia"/>
        </w:rPr>
        <w:t>高的底层节点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25711">
        <w:t xml:space="preserve">, </w:t>
      </w:r>
      <w:r w:rsidR="00F25711">
        <w:rPr>
          <w:rFonts w:hint="eastAsia"/>
        </w:rPr>
        <w:t>继续上述过程,</w:t>
      </w:r>
      <w:r w:rsidR="00F25711">
        <w:t xml:space="preserve"> </w:t>
      </w:r>
      <w:r w:rsidR="00F25711">
        <w:rPr>
          <w:rFonts w:hint="eastAsia"/>
        </w:rPr>
        <w:t>直到</w:t>
      </w:r>
      <w:r w:rsidR="007509EC">
        <w:rPr>
          <w:rFonts w:hint="eastAsia"/>
        </w:rPr>
        <w:t>找到合适的底层节点.</w:t>
      </w:r>
      <w:r w:rsidR="007509EC">
        <w:t xml:space="preserve"> </w:t>
      </w:r>
      <w:r w:rsidR="007509EC">
        <w:rPr>
          <w:rFonts w:hint="eastAsia"/>
        </w:rPr>
        <w:t>如果所有底层节点都不能满足该虚拟节点的资源需求,</w:t>
      </w:r>
      <w:r w:rsidR="007509EC">
        <w:t xml:space="preserve"> </w:t>
      </w:r>
      <w:r w:rsidR="007509EC">
        <w:rPr>
          <w:rFonts w:hint="eastAsia"/>
        </w:rPr>
        <w:t>那么该虚拟节点映射失败</w:t>
      </w:r>
      <w:r w:rsidR="007509EC">
        <w:t xml:space="preserve">. </w:t>
      </w:r>
    </w:p>
    <w:p w14:paraId="1790A43F" w14:textId="507A7A35" w:rsidR="007509EC" w:rsidRDefault="007509EC" w:rsidP="0000411B">
      <w:pPr>
        <w:ind w:firstLine="420"/>
      </w:pPr>
      <w:r>
        <w:rPr>
          <w:rFonts w:hint="eastAsia"/>
        </w:rPr>
        <w:t>在虚拟节点映射成功后,</w:t>
      </w:r>
      <w:r>
        <w:t xml:space="preserve"> </w:t>
      </w:r>
      <w:r>
        <w:rPr>
          <w:rFonts w:hint="eastAsia"/>
        </w:rPr>
        <w:t>会采用上述策略继续映射剩下的虚拟节点,</w:t>
      </w:r>
      <w:r>
        <w:t xml:space="preserve"> </w:t>
      </w:r>
      <w:r>
        <w:rPr>
          <w:rFonts w:hint="eastAsia"/>
        </w:rPr>
        <w:t>同时还要保证满足</w:t>
      </w:r>
      <w:proofErr w:type="gramStart"/>
      <w:r>
        <w:t>”</w:t>
      </w:r>
      <w:proofErr w:type="gramEnd"/>
      <w:r>
        <w:rPr>
          <w:rFonts w:hint="eastAsia"/>
        </w:rPr>
        <w:t>同一个虚拟网络的不同虚拟节点不会映射到同一个底层节点</w:t>
      </w:r>
      <w:proofErr w:type="gramStart"/>
      <w:r>
        <w:t>”</w:t>
      </w:r>
      <w:proofErr w:type="gramEnd"/>
      <w:r>
        <w:rPr>
          <w:rFonts w:hint="eastAsia"/>
        </w:rPr>
        <w:t>的约束条件.</w:t>
      </w:r>
    </w:p>
    <w:p w14:paraId="05AF33A7" w14:textId="54BB27AD" w:rsidR="007509EC" w:rsidRPr="007509EC" w:rsidRDefault="007509EC" w:rsidP="0000411B">
      <w:pPr>
        <w:ind w:firstLine="420"/>
      </w:pPr>
      <w:r>
        <w:rPr>
          <w:rFonts w:hint="eastAsia"/>
        </w:rPr>
        <w:t>当且仅当一个虚拟网络请求的所有虚拟节点都成功映射</w:t>
      </w:r>
      <w:r w:rsidR="00863FC3">
        <w:rPr>
          <w:rFonts w:hint="eastAsia"/>
        </w:rPr>
        <w:t>时,</w:t>
      </w:r>
      <w:r w:rsidR="00863FC3">
        <w:t xml:space="preserve"> </w:t>
      </w:r>
      <w:r w:rsidR="00863FC3">
        <w:rPr>
          <w:rFonts w:hint="eastAsia"/>
        </w:rPr>
        <w:t>节点映射才算成功,</w:t>
      </w:r>
      <w:r w:rsidR="00863FC3">
        <w:t xml:space="preserve"> </w:t>
      </w:r>
      <w:r w:rsidR="00863FC3">
        <w:rPr>
          <w:rFonts w:hint="eastAsia"/>
        </w:rPr>
        <w:t>否则,</w:t>
      </w:r>
      <w:r w:rsidR="00863FC3">
        <w:t xml:space="preserve"> </w:t>
      </w:r>
      <w:r w:rsidR="00863FC3">
        <w:rPr>
          <w:rFonts w:hint="eastAsia"/>
        </w:rPr>
        <w:t>如果有任意一个虚拟节点没有被成功映射,</w:t>
      </w:r>
      <w:r w:rsidR="00863FC3">
        <w:t xml:space="preserve"> </w:t>
      </w:r>
      <w:r w:rsidR="00863FC3">
        <w:rPr>
          <w:rFonts w:hint="eastAsia"/>
        </w:rPr>
        <w:t>那么该虚拟网络就会被拒绝.</w:t>
      </w:r>
      <w:r w:rsidR="00863FC3">
        <w:t xml:space="preserve"> </w:t>
      </w:r>
    </w:p>
    <w:p w14:paraId="770EB338" w14:textId="77777777" w:rsidR="0052268B" w:rsidRDefault="0052268B" w:rsidP="0052268B">
      <w:pPr>
        <w:pStyle w:val="2"/>
      </w:pPr>
      <w:r>
        <w:rPr>
          <w:rFonts w:hint="eastAsia"/>
        </w:rPr>
        <w:t>4</w:t>
      </w:r>
      <w:r>
        <w:t xml:space="preserve">.3 </w:t>
      </w:r>
      <w:r>
        <w:rPr>
          <w:rFonts w:hint="eastAsia"/>
        </w:rPr>
        <w:t>虚拟链路映射</w:t>
      </w:r>
    </w:p>
    <w:p w14:paraId="6CCD670B" w14:textId="04FA2F8C" w:rsidR="00F5060D" w:rsidRDefault="00863FC3" w:rsidP="00801298">
      <w:pPr>
        <w:ind w:firstLine="420"/>
        <w:rPr>
          <w:kern w:val="0"/>
        </w:rPr>
      </w:pPr>
      <w:r>
        <w:rPr>
          <w:rFonts w:hint="eastAsia"/>
        </w:rPr>
        <w:t>在所有虚拟节点都被成功映射之后,</w:t>
      </w:r>
      <w:r>
        <w:t xml:space="preserve"> </w:t>
      </w:r>
      <w:r>
        <w:rPr>
          <w:rFonts w:hint="eastAsia"/>
        </w:rPr>
        <w:t>开始进行虚拟链路的映射.</w:t>
      </w:r>
      <w:r>
        <w:t xml:space="preserve"> </w:t>
      </w:r>
      <w:r>
        <w:rPr>
          <w:rFonts w:hint="eastAsia"/>
        </w:rPr>
        <w:t>假设虚拟节点</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m</m:t>
            </m:r>
          </m:sub>
        </m:sSub>
      </m:oMath>
      <w:r>
        <w:rPr>
          <w:rFonts w:hint="eastAsia"/>
        </w:rPr>
        <w:t>和</w:t>
      </w:r>
      <m:oMath>
        <m:sSub>
          <m:sSubPr>
            <m:ctrlPr>
              <w:rPr>
                <w:rFonts w:ascii="Cambria Math" w:hAnsi="Cambria Math"/>
                <w:i/>
              </w:rPr>
            </m:ctrlPr>
          </m:sSubPr>
          <m:e>
            <m:r>
              <w:rPr>
                <w:rFonts w:ascii="Cambria Math" w:hAnsi="Cambria Math" w:hint="eastAsia"/>
              </w:rPr>
              <m:t>V</m:t>
            </m:r>
            <m:ctrlPr>
              <w:rPr>
                <w:rFonts w:ascii="Cambria Math" w:hAnsi="Cambria Math" w:hint="eastAsia"/>
                <w:i/>
              </w:rPr>
            </m:ctrlPr>
          </m:e>
          <m:sub>
            <m:r>
              <w:rPr>
                <w:rFonts w:ascii="Cambria Math" w:hAnsi="Cambria Math" w:hint="eastAsia"/>
              </w:rPr>
              <m:t>n</m:t>
            </m:r>
          </m:sub>
        </m:sSub>
      </m:oMath>
      <w:r w:rsidR="00FD2412">
        <w:rPr>
          <w:rFonts w:hint="eastAsia"/>
        </w:rPr>
        <w:t>之间存在一条虚拟链路,</w:t>
      </w:r>
      <w:r w:rsidR="00FD2412">
        <w:t xml:space="preserve"> </w:t>
      </w:r>
      <w:r w:rsidR="00FD2412">
        <w:rPr>
          <w:rFonts w:hint="eastAsia"/>
        </w:rPr>
        <w:t>而这两个虚拟节点分别映射到底层节点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FD2412">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FD2412">
        <w:rPr>
          <w:rFonts w:hint="eastAsia"/>
        </w:rPr>
        <w:t>上.</w:t>
      </w:r>
      <w:r w:rsidR="00FD2412">
        <w:t xml:space="preserve"> </w:t>
      </w:r>
      <w:r w:rsidR="002653D1">
        <w:rPr>
          <w:rFonts w:hint="eastAsia"/>
        </w:rPr>
        <w:t>与传统最短路径方法不同的是</w:t>
      </w:r>
      <w:r w:rsidR="002653D1">
        <w:t xml:space="preserve">, </w:t>
      </w:r>
      <w:r w:rsidR="002653D1">
        <w:rPr>
          <w:rFonts w:hint="eastAsia"/>
        </w:rPr>
        <w:t>在进行链路映射之前,</w:t>
      </w:r>
      <w:r w:rsidR="002653D1">
        <w:t xml:space="preserve"> </w:t>
      </w:r>
      <w:r w:rsidR="002653D1">
        <w:rPr>
          <w:rFonts w:hint="eastAsia"/>
        </w:rPr>
        <w:t>首先</w:t>
      </w:r>
      <w:r w:rsidR="006D4ABC">
        <w:rPr>
          <w:rFonts w:hint="eastAsia"/>
        </w:rPr>
        <w:t>将底层节点</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m</m:t>
            </m:r>
          </m:sub>
        </m:sSub>
      </m:oMath>
      <w:r w:rsidR="006D4ABC">
        <w:rPr>
          <w:rFonts w:hint="eastAsia"/>
        </w:rPr>
        <w:t>和</w:t>
      </w:r>
      <m:oMath>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hint="eastAsia"/>
              </w:rPr>
              <m:t>n</m:t>
            </m:r>
          </m:sub>
        </m:sSub>
      </m:oMath>
      <w:r w:rsidR="006D4ABC">
        <w:rPr>
          <w:rFonts w:hint="eastAsia"/>
        </w:rPr>
        <w:t>之间所有不满足虚拟链路带宽需求的链路删除,</w:t>
      </w:r>
      <w:r w:rsidR="006D4ABC">
        <w:t xml:space="preserve"> </w:t>
      </w:r>
      <w:r w:rsidR="006D4ABC">
        <w:rPr>
          <w:rFonts w:hint="eastAsia"/>
        </w:rPr>
        <w:t>然后再采用Dijkstra最短路径算法计算出</w:t>
      </w:r>
      <w:r w:rsidR="006D4ABC">
        <w:rPr>
          <w:rFonts w:hint="eastAsia"/>
          <w:kern w:val="0"/>
        </w:rPr>
        <w:t>底层节点</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m</m:t>
            </m:r>
          </m:sub>
        </m:sSub>
      </m:oMath>
      <w:r w:rsidR="006D4ABC">
        <w:rPr>
          <w:rFonts w:hint="eastAsia"/>
          <w:kern w:val="0"/>
        </w:rPr>
        <w:t>和</w:t>
      </w:r>
      <m:oMath>
        <m:sSub>
          <m:sSubPr>
            <m:ctrlPr>
              <w:rPr>
                <w:rFonts w:ascii="Cambria Math" w:eastAsia="宋体" w:hAnsi="Cambria Math" w:cs="宋体"/>
                <w:i/>
                <w:sz w:val="24"/>
                <w:szCs w:val="24"/>
              </w:rPr>
            </m:ctrlPr>
          </m:sSubPr>
          <m:e>
            <m:r>
              <w:rPr>
                <w:rFonts w:ascii="Cambria Math" w:hAnsi="Cambria Math"/>
                <w:kern w:val="0"/>
              </w:rPr>
              <m:t>S</m:t>
            </m:r>
          </m:e>
          <m:sub>
            <m:r>
              <w:rPr>
                <w:rFonts w:ascii="Cambria Math" w:hAnsi="Cambria Math"/>
                <w:kern w:val="0"/>
              </w:rPr>
              <m:t>n</m:t>
            </m:r>
          </m:sub>
        </m:sSub>
      </m:oMath>
      <w:r w:rsidR="006D4ABC">
        <w:rPr>
          <w:rFonts w:hint="eastAsia"/>
          <w:kern w:val="0"/>
        </w:rPr>
        <w:t>之间的最短路径,</w:t>
      </w:r>
      <w:r w:rsidR="006D4ABC">
        <w:rPr>
          <w:kern w:val="0"/>
        </w:rPr>
        <w:t xml:space="preserve"> </w:t>
      </w:r>
      <w:r w:rsidR="006D4ABC">
        <w:rPr>
          <w:rFonts w:hint="eastAsia"/>
          <w:kern w:val="0"/>
        </w:rPr>
        <w:t>同时组成该最短路径的所有底层链路都满足虚拟链路的</w:t>
      </w:r>
      <w:r w:rsidR="00F5060D">
        <w:rPr>
          <w:rFonts w:hint="eastAsia"/>
          <w:kern w:val="0"/>
        </w:rPr>
        <w:t>带宽</w:t>
      </w:r>
      <w:r w:rsidR="006D4ABC">
        <w:rPr>
          <w:rFonts w:hint="eastAsia"/>
          <w:kern w:val="0"/>
        </w:rPr>
        <w:t>需求,</w:t>
      </w:r>
      <w:r w:rsidR="006D4ABC">
        <w:rPr>
          <w:kern w:val="0"/>
        </w:rPr>
        <w:t xml:space="preserve"> </w:t>
      </w:r>
      <w:r w:rsidR="006D4ABC">
        <w:rPr>
          <w:rFonts w:hint="eastAsia"/>
          <w:kern w:val="0"/>
        </w:rPr>
        <w:t>这样,</w:t>
      </w:r>
      <w:r w:rsidR="006D4ABC">
        <w:rPr>
          <w:kern w:val="0"/>
        </w:rPr>
        <w:t xml:space="preserve"> </w:t>
      </w:r>
      <w:r w:rsidR="00F5060D">
        <w:rPr>
          <w:rFonts w:hint="eastAsia"/>
          <w:kern w:val="0"/>
        </w:rPr>
        <w:t>虚拟链路映射</w:t>
      </w:r>
      <w:r w:rsidR="00F5060D">
        <w:rPr>
          <w:rFonts w:hint="eastAsia"/>
          <w:kern w:val="0"/>
        </w:rPr>
        <w:lastRenderedPageBreak/>
        <w:t>成功.</w:t>
      </w:r>
      <w:r w:rsidR="00F5060D">
        <w:rPr>
          <w:kern w:val="0"/>
        </w:rPr>
        <w:t xml:space="preserve"> </w:t>
      </w:r>
      <w:r w:rsidR="00F5060D">
        <w:rPr>
          <w:rFonts w:hint="eastAsia"/>
          <w:kern w:val="0"/>
        </w:rPr>
        <w:t>对剩余虚拟链路继续采用上述策略,</w:t>
      </w:r>
      <w:r w:rsidR="00F5060D">
        <w:rPr>
          <w:kern w:val="0"/>
        </w:rPr>
        <w:t xml:space="preserve"> </w:t>
      </w:r>
      <w:r w:rsidR="00F5060D">
        <w:rPr>
          <w:rFonts w:hint="eastAsia"/>
          <w:kern w:val="0"/>
        </w:rPr>
        <w:t>直至所有虚拟链路都成功映射.</w:t>
      </w:r>
      <w:r w:rsidR="00F5060D">
        <w:rPr>
          <w:kern w:val="0"/>
        </w:rPr>
        <w:t xml:space="preserve"> </w:t>
      </w:r>
      <w:r w:rsidR="00F5060D">
        <w:rPr>
          <w:rFonts w:hint="eastAsia"/>
          <w:kern w:val="0"/>
        </w:rPr>
        <w:t>如果有任意一条虚拟链路映射失败,</w:t>
      </w:r>
      <w:r w:rsidR="00F5060D">
        <w:rPr>
          <w:kern w:val="0"/>
        </w:rPr>
        <w:t xml:space="preserve"> </w:t>
      </w:r>
      <w:r w:rsidR="00F5060D">
        <w:rPr>
          <w:rFonts w:hint="eastAsia"/>
          <w:kern w:val="0"/>
        </w:rPr>
        <w:t>则整个虚拟链路映射失败.</w:t>
      </w:r>
      <w:r w:rsidR="00F5060D">
        <w:rPr>
          <w:kern w:val="0"/>
        </w:rPr>
        <w:t xml:space="preserve"> </w:t>
      </w:r>
    </w:p>
    <w:p w14:paraId="535D8025" w14:textId="51A673C4" w:rsidR="000E2FEA" w:rsidRDefault="00F5060D" w:rsidP="000329A5">
      <w:pPr>
        <w:ind w:firstLine="420"/>
        <w:rPr>
          <w:kern w:val="0"/>
        </w:rPr>
      </w:pPr>
      <w:r>
        <w:rPr>
          <w:rFonts w:hint="eastAsia"/>
          <w:kern w:val="0"/>
        </w:rPr>
        <w:t>当且仅当所有虚拟节点和虚拟链路都被成功映射,</w:t>
      </w:r>
      <w:r>
        <w:rPr>
          <w:kern w:val="0"/>
        </w:rPr>
        <w:t xml:space="preserve"> </w:t>
      </w:r>
      <w:r>
        <w:rPr>
          <w:rFonts w:hint="eastAsia"/>
          <w:kern w:val="0"/>
        </w:rPr>
        <w:t>才会接受该虚拟网络请求,</w:t>
      </w:r>
      <w:r>
        <w:rPr>
          <w:kern w:val="0"/>
        </w:rPr>
        <w:t xml:space="preserve"> </w:t>
      </w:r>
      <w:r w:rsidR="00801298">
        <w:rPr>
          <w:rFonts w:hint="eastAsia"/>
          <w:kern w:val="0"/>
        </w:rPr>
        <w:t>否则</w:t>
      </w:r>
      <w:r>
        <w:rPr>
          <w:rFonts w:hint="eastAsia"/>
          <w:kern w:val="0"/>
        </w:rPr>
        <w:t>,</w:t>
      </w:r>
      <w:r>
        <w:rPr>
          <w:kern w:val="0"/>
        </w:rPr>
        <w:t xml:space="preserve"> </w:t>
      </w:r>
      <w:r>
        <w:rPr>
          <w:rFonts w:hint="eastAsia"/>
          <w:kern w:val="0"/>
        </w:rPr>
        <w:t>拒绝该虚拟网络请求.</w:t>
      </w:r>
      <w:r>
        <w:rPr>
          <w:kern w:val="0"/>
        </w:rPr>
        <w:t xml:space="preserve"> </w:t>
      </w:r>
    </w:p>
    <w:p w14:paraId="79B41A6A" w14:textId="77777777" w:rsidR="00614DB5" w:rsidRPr="000329A5" w:rsidRDefault="00614DB5" w:rsidP="000329A5">
      <w:pPr>
        <w:ind w:firstLine="420"/>
        <w:rPr>
          <w:kern w:val="0"/>
        </w:rPr>
      </w:pPr>
    </w:p>
    <w:tbl>
      <w:tblPr>
        <w:tblStyle w:val="af0"/>
        <w:tblW w:w="0" w:type="auto"/>
        <w:tblBorders>
          <w:left w:val="none" w:sz="0" w:space="0" w:color="auto"/>
          <w:right w:val="none" w:sz="0" w:space="0" w:color="auto"/>
        </w:tblBorders>
        <w:tblLook w:val="04A0" w:firstRow="1" w:lastRow="0" w:firstColumn="1" w:lastColumn="0" w:noHBand="0" w:noVBand="1"/>
      </w:tblPr>
      <w:tblGrid>
        <w:gridCol w:w="8296"/>
      </w:tblGrid>
      <w:tr w:rsidR="00F51073" w14:paraId="098E9412" w14:textId="77777777" w:rsidTr="00FF6C8D">
        <w:tc>
          <w:tcPr>
            <w:tcW w:w="8296" w:type="dxa"/>
            <w:tcBorders>
              <w:top w:val="single" w:sz="12" w:space="0" w:color="auto"/>
              <w:bottom w:val="single" w:sz="12" w:space="0" w:color="auto"/>
            </w:tcBorders>
          </w:tcPr>
          <w:p w14:paraId="72F058E1" w14:textId="5AADA48D" w:rsidR="00F51073" w:rsidRPr="00FF6C8D" w:rsidRDefault="00FF6C8D" w:rsidP="00FF6C8D">
            <w:pPr>
              <w:pStyle w:val="a3"/>
              <w:ind w:left="360" w:firstLineChars="0" w:firstLine="0"/>
              <w:rPr>
                <w:kern w:val="0"/>
              </w:rPr>
            </w:pPr>
            <w:r w:rsidRPr="00FF6C8D">
              <w:rPr>
                <w:rFonts w:hint="eastAsia"/>
                <w:b/>
                <w:bCs/>
                <w:kern w:val="0"/>
              </w:rPr>
              <w:t>算法2</w:t>
            </w:r>
            <w:r w:rsidRPr="00FF6C8D">
              <w:rPr>
                <w:b/>
                <w:bCs/>
                <w:kern w:val="0"/>
              </w:rPr>
              <w:t>:</w:t>
            </w:r>
            <w:r w:rsidRPr="00FF6C8D">
              <w:rPr>
                <w:kern w:val="0"/>
              </w:rPr>
              <w:t xml:space="preserve"> VNE-GNT</w:t>
            </w:r>
            <w:r w:rsidRPr="00FF6C8D">
              <w:rPr>
                <w:rFonts w:hint="eastAsia"/>
                <w:kern w:val="0"/>
              </w:rPr>
              <w:t>虚拟网络映射算法</w:t>
            </w:r>
          </w:p>
        </w:tc>
      </w:tr>
      <w:tr w:rsidR="00F51073" w14:paraId="6A419EA3" w14:textId="77777777" w:rsidTr="00FF6C8D">
        <w:tc>
          <w:tcPr>
            <w:tcW w:w="8296" w:type="dxa"/>
            <w:tcBorders>
              <w:top w:val="single" w:sz="12" w:space="0" w:color="auto"/>
              <w:bottom w:val="single" w:sz="12" w:space="0" w:color="auto"/>
            </w:tcBorders>
          </w:tcPr>
          <w:p w14:paraId="1C728A8D" w14:textId="77777777" w:rsidR="00FF6C8D" w:rsidRPr="00FF6C8D" w:rsidRDefault="00FF6C8D" w:rsidP="00FF6C8D">
            <w:pPr>
              <w:pStyle w:val="a3"/>
              <w:ind w:left="360" w:firstLineChars="0" w:firstLine="0"/>
              <w:rPr>
                <w:kern w:val="0"/>
              </w:rPr>
            </w:pPr>
            <w:r w:rsidRPr="00FF6C8D">
              <w:rPr>
                <w:rFonts w:hint="eastAsia"/>
                <w:b/>
                <w:bCs/>
                <w:kern w:val="0"/>
              </w:rPr>
              <w:t>输入:</w:t>
            </w:r>
            <w:r w:rsidRPr="00FF6C8D">
              <w:rPr>
                <w:b/>
                <w:bCs/>
                <w:kern w:val="0"/>
              </w:rPr>
              <w:t xml:space="preserve"> </w:t>
            </w:r>
            <w:r w:rsidRPr="00FF6C8D">
              <w:rPr>
                <w:rFonts w:hint="eastAsia"/>
                <w:kern w:val="0"/>
              </w:rPr>
              <w:t>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r w:rsidRPr="00FF6C8D">
              <w:rPr>
                <w:rFonts w:hint="eastAsia"/>
                <w:kern w:val="0"/>
              </w:rPr>
              <w:t>,</w:t>
            </w:r>
            <w:r w:rsidRPr="00FF6C8D">
              <w:rPr>
                <w:kern w:val="0"/>
              </w:rPr>
              <w:t xml:space="preserve"> </w:t>
            </w:r>
            <w:r w:rsidRPr="00FF6C8D">
              <w:rPr>
                <w:rFonts w:hint="eastAsia"/>
                <w:kern w:val="0"/>
              </w:rPr>
              <w:t>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p>
          <w:p w14:paraId="3DD33268" w14:textId="25E6A5C7" w:rsidR="00FF6C8D" w:rsidRPr="00FF6C8D" w:rsidRDefault="00FF6C8D" w:rsidP="00FF6C8D">
            <w:pPr>
              <w:pStyle w:val="a3"/>
              <w:ind w:left="360" w:firstLineChars="0" w:firstLine="0"/>
              <w:rPr>
                <w:kern w:val="0"/>
              </w:rPr>
            </w:pPr>
            <w:r w:rsidRPr="00FF6C8D">
              <w:rPr>
                <w:rFonts w:hint="eastAsia"/>
                <w:b/>
                <w:bCs/>
                <w:kern w:val="0"/>
              </w:rPr>
              <w:t>输出:</w:t>
            </w:r>
            <w:r w:rsidRPr="00FF6C8D">
              <w:rPr>
                <w:kern w:val="0"/>
              </w:rPr>
              <w:t xml:space="preserve"> </w:t>
            </w:r>
            <w:r w:rsidRPr="00FF6C8D">
              <w:rPr>
                <w:rFonts w:hint="eastAsia"/>
                <w:kern w:val="0"/>
              </w:rPr>
              <w:t>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r w:rsidRPr="00FF6C8D">
              <w:rPr>
                <w:rFonts w:hint="eastAsia"/>
                <w:kern w:val="0"/>
              </w:rPr>
              <w:t>的映射结果,</w:t>
            </w:r>
            <w:r w:rsidRPr="00FF6C8D">
              <w:rPr>
                <w:kern w:val="0"/>
              </w:rPr>
              <w:t xml:space="preserve"> </w:t>
            </w:r>
            <w:r w:rsidRPr="00FF6C8D">
              <w:rPr>
                <w:rFonts w:hint="eastAsia"/>
                <w:kern w:val="0"/>
              </w:rPr>
              <w:t>并更新映射后的底层物理网络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p>
        </w:tc>
      </w:tr>
      <w:tr w:rsidR="00F51073" w14:paraId="46CF4463" w14:textId="77777777" w:rsidTr="00FF6C8D">
        <w:tc>
          <w:tcPr>
            <w:tcW w:w="8296" w:type="dxa"/>
            <w:tcBorders>
              <w:top w:val="single" w:sz="12" w:space="0" w:color="auto"/>
              <w:bottom w:val="single" w:sz="12" w:space="0" w:color="auto"/>
            </w:tcBorders>
          </w:tcPr>
          <w:p w14:paraId="618157F1" w14:textId="16D161E1" w:rsidR="00F51073" w:rsidRDefault="00F049B7" w:rsidP="00FF6C8D">
            <w:pPr>
              <w:pStyle w:val="a3"/>
              <w:numPr>
                <w:ilvl w:val="0"/>
                <w:numId w:val="23"/>
              </w:numPr>
              <w:ind w:firstLineChars="0"/>
              <w:rPr>
                <w:kern w:val="0"/>
              </w:rPr>
            </w:pPr>
            <w:r>
              <w:rPr>
                <w:rFonts w:hint="eastAsia"/>
                <w:kern w:val="0"/>
              </w:rPr>
              <w:t>/</w:t>
            </w:r>
            <w:r>
              <w:rPr>
                <w:kern w:val="0"/>
              </w:rPr>
              <w:t xml:space="preserve">/ </w:t>
            </w:r>
            <w:r>
              <w:rPr>
                <w:rFonts w:hint="eastAsia"/>
                <w:kern w:val="0"/>
              </w:rPr>
              <w:t>虚拟节点映射过程</w:t>
            </w:r>
          </w:p>
          <w:p w14:paraId="79A4A85C" w14:textId="6D0CEB35" w:rsidR="00E9569D" w:rsidRDefault="0071189C" w:rsidP="00FF6C8D">
            <w:pPr>
              <w:pStyle w:val="a3"/>
              <w:numPr>
                <w:ilvl w:val="0"/>
                <w:numId w:val="23"/>
              </w:numPr>
              <w:ind w:firstLineChars="0"/>
              <w:rPr>
                <w:kern w:val="0"/>
              </w:rPr>
            </w:pPr>
            <w:r>
              <w:rPr>
                <w:rFonts w:hint="eastAsia"/>
                <w:kern w:val="0"/>
              </w:rPr>
              <w:t>利用上一节的网络节点排序方法,</w:t>
            </w:r>
            <w:r>
              <w:rPr>
                <w:kern w:val="0"/>
              </w:rPr>
              <w:t xml:space="preserve"> </w:t>
            </w:r>
            <w:r>
              <w:rPr>
                <w:rFonts w:hint="eastAsia"/>
                <w:kern w:val="0"/>
              </w:rPr>
              <w:t>对底层物理节点降序排序</w:t>
            </w:r>
          </w:p>
          <w:p w14:paraId="23A83615" w14:textId="5EE68132" w:rsidR="0071189C" w:rsidRDefault="0071189C" w:rsidP="00FF6C8D">
            <w:pPr>
              <w:pStyle w:val="a3"/>
              <w:numPr>
                <w:ilvl w:val="0"/>
                <w:numId w:val="23"/>
              </w:numPr>
              <w:ind w:firstLineChars="0"/>
              <w:rPr>
                <w:kern w:val="0"/>
              </w:rPr>
            </w:pPr>
            <w:r>
              <w:rPr>
                <w:rFonts w:hint="eastAsia"/>
                <w:kern w:val="0"/>
              </w:rPr>
              <w:t>For</w:t>
            </w:r>
            <w:r>
              <w:rPr>
                <w:kern w:val="0"/>
              </w:rPr>
              <w:t xml:space="preserve"> </w:t>
            </w:r>
            <w:r>
              <w:rPr>
                <w:rFonts w:hint="eastAsia"/>
                <w:kern w:val="0"/>
              </w:rPr>
              <w:t>每一个虚拟节点 do</w:t>
            </w:r>
            <w:r>
              <w:rPr>
                <w:kern w:val="0"/>
              </w:rPr>
              <w:t>:</w:t>
            </w:r>
          </w:p>
          <w:p w14:paraId="4BF7312E" w14:textId="3354337A"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F</w:t>
            </w:r>
            <w:r>
              <w:rPr>
                <w:rFonts w:hint="eastAsia"/>
                <w:kern w:val="0"/>
              </w:rPr>
              <w:t>or</w:t>
            </w:r>
            <w:r>
              <w:rPr>
                <w:kern w:val="0"/>
              </w:rPr>
              <w:t xml:space="preserve"> </w:t>
            </w:r>
            <w:r>
              <w:rPr>
                <w:rFonts w:hint="eastAsia"/>
                <w:kern w:val="0"/>
              </w:rPr>
              <w:t>每一个底层物理节点 do</w:t>
            </w:r>
            <w:r>
              <w:rPr>
                <w:kern w:val="0"/>
              </w:rPr>
              <w:t>:</w:t>
            </w:r>
          </w:p>
          <w:p w14:paraId="4047A21E" w14:textId="23355D20"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if</w:t>
            </w:r>
            <w:r>
              <w:rPr>
                <w:kern w:val="0"/>
              </w:rPr>
              <w:t xml:space="preserve"> </w:t>
            </w:r>
            <w:r>
              <w:rPr>
                <w:rFonts w:hint="eastAsia"/>
                <w:kern w:val="0"/>
              </w:rPr>
              <w:t>底层节点的资源满足要求 and</w:t>
            </w:r>
            <w:r>
              <w:rPr>
                <w:kern w:val="0"/>
              </w:rPr>
              <w:t xml:space="preserve"> </w:t>
            </w:r>
            <w:r>
              <w:rPr>
                <w:rFonts w:hint="eastAsia"/>
                <w:kern w:val="0"/>
              </w:rPr>
              <w:t>地理位置满足要求 and</w:t>
            </w:r>
            <w:r>
              <w:rPr>
                <w:kern w:val="0"/>
              </w:rPr>
              <w:t xml:space="preserve"> </w:t>
            </w:r>
            <w:r>
              <w:rPr>
                <w:rFonts w:hint="eastAsia"/>
                <w:kern w:val="0"/>
              </w:rPr>
              <w:t>没有同一个虚拟网的其他节点映射到该底层节点上:</w:t>
            </w:r>
          </w:p>
          <w:p w14:paraId="514256C9" w14:textId="15C3ECFA"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则将该虚拟节点映射到该底层节点上</w:t>
            </w:r>
          </w:p>
          <w:p w14:paraId="1866F18A" w14:textId="64883566"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break</w:t>
            </w:r>
          </w:p>
          <w:p w14:paraId="06713129" w14:textId="1955E537" w:rsidR="0071189C" w:rsidRDefault="0071189C"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else</w:t>
            </w:r>
            <w:r>
              <w:rPr>
                <w:kern w:val="0"/>
              </w:rPr>
              <w:t>:</w:t>
            </w:r>
          </w:p>
          <w:p w14:paraId="1A56CDB1" w14:textId="2F0648BF" w:rsidR="0028602F" w:rsidRDefault="0071189C" w:rsidP="00173A35">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继续判断下一个</w:t>
            </w:r>
            <w:r w:rsidR="0028602F">
              <w:rPr>
                <w:rFonts w:hint="eastAsia"/>
                <w:kern w:val="0"/>
              </w:rPr>
              <w:t>底层节点</w:t>
            </w:r>
          </w:p>
          <w:p w14:paraId="1F21958A" w14:textId="18E94F9D" w:rsidR="00173A35" w:rsidRDefault="00173A35" w:rsidP="00173A35">
            <w:pPr>
              <w:pStyle w:val="a3"/>
              <w:numPr>
                <w:ilvl w:val="0"/>
                <w:numId w:val="23"/>
              </w:numPr>
              <w:ind w:firstLineChars="0"/>
              <w:rPr>
                <w:kern w:val="0"/>
              </w:rPr>
            </w:pPr>
            <w:r>
              <w:rPr>
                <w:rFonts w:hint="eastAsia"/>
                <w:kern w:val="0"/>
              </w:rPr>
              <w:t>End</w:t>
            </w:r>
            <w:r>
              <w:rPr>
                <w:kern w:val="0"/>
              </w:rPr>
              <w:t xml:space="preserve"> F</w:t>
            </w:r>
            <w:r>
              <w:rPr>
                <w:rFonts w:hint="eastAsia"/>
                <w:kern w:val="0"/>
              </w:rPr>
              <w:t>or</w:t>
            </w:r>
          </w:p>
          <w:p w14:paraId="49A00650" w14:textId="77777777" w:rsidR="00173A35" w:rsidRPr="00173A35" w:rsidRDefault="00173A35" w:rsidP="00173A35">
            <w:pPr>
              <w:pStyle w:val="a3"/>
              <w:numPr>
                <w:ilvl w:val="0"/>
                <w:numId w:val="23"/>
              </w:numPr>
              <w:ind w:firstLineChars="0"/>
              <w:rPr>
                <w:kern w:val="0"/>
              </w:rPr>
            </w:pPr>
          </w:p>
          <w:p w14:paraId="2D9ACFE7" w14:textId="1B1F0175" w:rsidR="00F049B7" w:rsidRDefault="00F049B7" w:rsidP="00FF6C8D">
            <w:pPr>
              <w:pStyle w:val="a3"/>
              <w:numPr>
                <w:ilvl w:val="0"/>
                <w:numId w:val="23"/>
              </w:numPr>
              <w:ind w:firstLineChars="0"/>
              <w:rPr>
                <w:kern w:val="0"/>
              </w:rPr>
            </w:pPr>
            <w:r>
              <w:rPr>
                <w:rFonts w:hint="eastAsia"/>
                <w:kern w:val="0"/>
              </w:rPr>
              <w:t>/</w:t>
            </w:r>
            <w:r>
              <w:rPr>
                <w:kern w:val="0"/>
              </w:rPr>
              <w:t xml:space="preserve">/ </w:t>
            </w:r>
            <w:r>
              <w:rPr>
                <w:rFonts w:hint="eastAsia"/>
                <w:kern w:val="0"/>
              </w:rPr>
              <w:t>虚拟链路映射过程</w:t>
            </w:r>
          </w:p>
          <w:p w14:paraId="0F87A98B" w14:textId="02EB1029" w:rsidR="00173A35" w:rsidRDefault="00173A35" w:rsidP="00FF6C8D">
            <w:pPr>
              <w:pStyle w:val="a3"/>
              <w:numPr>
                <w:ilvl w:val="0"/>
                <w:numId w:val="23"/>
              </w:numPr>
              <w:ind w:firstLineChars="0"/>
              <w:rPr>
                <w:kern w:val="0"/>
              </w:rPr>
            </w:pPr>
            <w:r>
              <w:rPr>
                <w:rFonts w:hint="eastAsia"/>
                <w:kern w:val="0"/>
              </w:rPr>
              <w:t>For</w:t>
            </w:r>
            <w:r>
              <w:rPr>
                <w:kern w:val="0"/>
              </w:rPr>
              <w:t xml:space="preserve"> </w:t>
            </w:r>
            <w:r>
              <w:rPr>
                <w:rFonts w:hint="eastAsia"/>
                <w:kern w:val="0"/>
              </w:rPr>
              <w:t>每一条虚拟链路 do</w:t>
            </w:r>
            <w:r>
              <w:rPr>
                <w:kern w:val="0"/>
              </w:rPr>
              <w:t>:</w:t>
            </w:r>
          </w:p>
          <w:p w14:paraId="0ED7AD2C" w14:textId="40AFC121" w:rsidR="00173A35" w:rsidRDefault="00173A35"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对于当前虚拟链路的带宽需求,</w:t>
            </w:r>
            <w:r>
              <w:rPr>
                <w:kern w:val="0"/>
              </w:rPr>
              <w:t xml:space="preserve"> </w:t>
            </w:r>
            <w:r>
              <w:rPr>
                <w:rFonts w:hint="eastAsia"/>
                <w:kern w:val="0"/>
              </w:rPr>
              <w:t>将底层网络中不满足</w:t>
            </w:r>
            <w:proofErr w:type="gramStart"/>
            <w:r>
              <w:rPr>
                <w:rFonts w:hint="eastAsia"/>
                <w:kern w:val="0"/>
              </w:rPr>
              <w:t>该需求</w:t>
            </w:r>
            <w:proofErr w:type="gramEnd"/>
            <w:r>
              <w:rPr>
                <w:rFonts w:hint="eastAsia"/>
                <w:kern w:val="0"/>
              </w:rPr>
              <w:t>的链路删除</w:t>
            </w:r>
          </w:p>
          <w:p w14:paraId="3190F5B7" w14:textId="76BEF694" w:rsidR="00173A35" w:rsidRDefault="00173A35" w:rsidP="00FF6C8D">
            <w:pPr>
              <w:pStyle w:val="a3"/>
              <w:numPr>
                <w:ilvl w:val="0"/>
                <w:numId w:val="23"/>
              </w:numPr>
              <w:ind w:firstLineChars="0"/>
              <w:rPr>
                <w:kern w:val="0"/>
              </w:rPr>
            </w:pPr>
            <w:r>
              <w:rPr>
                <w:rFonts w:hint="eastAsia"/>
                <w:kern w:val="0"/>
              </w:rPr>
              <w:t xml:space="preserve"> </w:t>
            </w:r>
            <w:r>
              <w:rPr>
                <w:kern w:val="0"/>
              </w:rPr>
              <w:t xml:space="preserve"> </w:t>
            </w:r>
            <w:r>
              <w:rPr>
                <w:rFonts w:hint="eastAsia"/>
                <w:kern w:val="0"/>
              </w:rPr>
              <w:t>利用Dijkstra最短路径算法寻找一条底层链路</w:t>
            </w:r>
          </w:p>
          <w:p w14:paraId="170679D7" w14:textId="741A2E2E" w:rsidR="00173A35" w:rsidRDefault="00173A35" w:rsidP="00FF6C8D">
            <w:pPr>
              <w:pStyle w:val="a3"/>
              <w:numPr>
                <w:ilvl w:val="0"/>
                <w:numId w:val="23"/>
              </w:numPr>
              <w:ind w:firstLineChars="0"/>
              <w:rPr>
                <w:kern w:val="0"/>
              </w:rPr>
            </w:pPr>
            <w:r>
              <w:rPr>
                <w:rFonts w:hint="eastAsia"/>
                <w:kern w:val="0"/>
              </w:rPr>
              <w:t>End</w:t>
            </w:r>
            <w:r>
              <w:rPr>
                <w:kern w:val="0"/>
              </w:rPr>
              <w:t xml:space="preserve"> F</w:t>
            </w:r>
            <w:r>
              <w:rPr>
                <w:rFonts w:hint="eastAsia"/>
                <w:kern w:val="0"/>
              </w:rPr>
              <w:t>or</w:t>
            </w:r>
          </w:p>
          <w:p w14:paraId="58E30ED6" w14:textId="77777777" w:rsidR="00E9569D" w:rsidRDefault="00E9569D" w:rsidP="00FF6C8D">
            <w:pPr>
              <w:pStyle w:val="a3"/>
              <w:numPr>
                <w:ilvl w:val="0"/>
                <w:numId w:val="23"/>
              </w:numPr>
              <w:ind w:firstLineChars="0"/>
              <w:rPr>
                <w:kern w:val="0"/>
              </w:rPr>
            </w:pPr>
          </w:p>
          <w:p w14:paraId="726FD1C4" w14:textId="6277D071" w:rsidR="00C43FEE" w:rsidRPr="00FF6C8D" w:rsidRDefault="00C43FEE" w:rsidP="00FF6C8D">
            <w:pPr>
              <w:pStyle w:val="a3"/>
              <w:numPr>
                <w:ilvl w:val="0"/>
                <w:numId w:val="23"/>
              </w:numPr>
              <w:ind w:firstLineChars="0"/>
              <w:rPr>
                <w:kern w:val="0"/>
              </w:rPr>
            </w:pPr>
            <w:r>
              <w:rPr>
                <w:rFonts w:hint="eastAsia"/>
                <w:kern w:val="0"/>
              </w:rPr>
              <w:t>/</w:t>
            </w:r>
            <w:r>
              <w:rPr>
                <w:kern w:val="0"/>
              </w:rPr>
              <w:t xml:space="preserve">/ </w:t>
            </w:r>
            <w:r>
              <w:rPr>
                <w:rFonts w:hint="eastAsia"/>
                <w:kern w:val="0"/>
              </w:rPr>
              <w:t>输出虚拟网络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V</m:t>
                  </m:r>
                </m:sub>
              </m:sSub>
            </m:oMath>
            <w:r>
              <w:rPr>
                <w:rFonts w:hint="eastAsia"/>
                <w:kern w:val="0"/>
              </w:rPr>
              <w:t>的映射结果,</w:t>
            </w:r>
            <w:r>
              <w:rPr>
                <w:kern w:val="0"/>
              </w:rPr>
              <w:t xml:space="preserve"> </w:t>
            </w:r>
            <w:r>
              <w:rPr>
                <w:rFonts w:hint="eastAsia"/>
                <w:kern w:val="0"/>
              </w:rPr>
              <w:t>并更新底层物理网络</w:t>
            </w:r>
            <m:oMath>
              <m:sSub>
                <m:sSubPr>
                  <m:ctrlPr>
                    <w:rPr>
                      <w:rFonts w:ascii="Cambria Math" w:hAnsi="Cambria Math"/>
                      <w:i/>
                      <w:kern w:val="0"/>
                    </w:rPr>
                  </m:ctrlPr>
                </m:sSubPr>
                <m:e>
                  <m:r>
                    <w:rPr>
                      <w:rFonts w:ascii="Cambria Math" w:hAnsi="Cambria Math" w:hint="eastAsia"/>
                      <w:kern w:val="0"/>
                    </w:rPr>
                    <m:t>G</m:t>
                  </m:r>
                  <m:ctrlPr>
                    <w:rPr>
                      <w:rFonts w:ascii="Cambria Math" w:hAnsi="Cambria Math" w:hint="eastAsia"/>
                      <w:i/>
                      <w:kern w:val="0"/>
                    </w:rPr>
                  </m:ctrlPr>
                </m:e>
                <m:sub>
                  <m:r>
                    <w:rPr>
                      <w:rFonts w:ascii="Cambria Math" w:hAnsi="Cambria Math" w:hint="eastAsia"/>
                      <w:kern w:val="0"/>
                    </w:rPr>
                    <m:t>S</m:t>
                  </m:r>
                </m:sub>
              </m:sSub>
            </m:oMath>
            <w:r>
              <w:rPr>
                <w:rFonts w:hint="eastAsia"/>
                <w:kern w:val="0"/>
              </w:rPr>
              <w:t>的状态,</w:t>
            </w:r>
            <w:r>
              <w:rPr>
                <w:kern w:val="0"/>
              </w:rPr>
              <w:t xml:space="preserve"> </w:t>
            </w:r>
            <w:r>
              <w:rPr>
                <w:rFonts w:hint="eastAsia"/>
                <w:kern w:val="0"/>
              </w:rPr>
              <w:t>等待后续虚拟网络请求到达</w:t>
            </w:r>
          </w:p>
        </w:tc>
      </w:tr>
    </w:tbl>
    <w:p w14:paraId="5EBE65A3" w14:textId="494E1400" w:rsidR="00F5060D" w:rsidRDefault="00F5060D" w:rsidP="00621499">
      <w:pPr>
        <w:rPr>
          <w:kern w:val="0"/>
        </w:rPr>
      </w:pPr>
    </w:p>
    <w:p w14:paraId="53623285" w14:textId="71529946" w:rsidR="00F5060D" w:rsidRDefault="00681FC0" w:rsidP="00681FC0">
      <w:pPr>
        <w:pStyle w:val="2"/>
      </w:pPr>
      <w:r>
        <w:rPr>
          <w:rFonts w:hint="eastAsia"/>
        </w:rPr>
        <w:t>4</w:t>
      </w:r>
      <w:r>
        <w:t xml:space="preserve">.4 </w:t>
      </w:r>
      <w:r w:rsidR="00F5060D">
        <w:rPr>
          <w:rFonts w:hint="eastAsia"/>
        </w:rPr>
        <w:t>算法复杂度分析</w:t>
      </w:r>
    </w:p>
    <w:p w14:paraId="6D9F7265" w14:textId="43070301" w:rsidR="00733A19" w:rsidRPr="00A52BB6" w:rsidRDefault="001D0E86" w:rsidP="00D87C86">
      <w:pPr>
        <w:ind w:firstLine="420"/>
        <w:rPr>
          <w:kern w:val="0"/>
        </w:rPr>
      </w:pPr>
      <w:r>
        <w:rPr>
          <w:rFonts w:hint="eastAsia"/>
          <w:kern w:val="0"/>
        </w:rPr>
        <w:t>此外,</w:t>
      </w:r>
      <w:r>
        <w:rPr>
          <w:kern w:val="0"/>
        </w:rPr>
        <w:t xml:space="preserve"> </w:t>
      </w:r>
      <w:r>
        <w:rPr>
          <w:rFonts w:hint="eastAsia"/>
          <w:kern w:val="0"/>
        </w:rPr>
        <w:t>本文还讨论</w:t>
      </w:r>
      <w:r>
        <w:rPr>
          <w:kern w:val="0"/>
        </w:rPr>
        <w:t>VNE-GNT</w:t>
      </w:r>
      <w:r>
        <w:rPr>
          <w:rFonts w:hint="eastAsia"/>
          <w:kern w:val="0"/>
        </w:rPr>
        <w:t>算法的</w:t>
      </w:r>
      <w:r w:rsidR="00D359B6">
        <w:rPr>
          <w:rFonts w:hint="eastAsia"/>
          <w:kern w:val="0"/>
        </w:rPr>
        <w:t>复杂度</w:t>
      </w:r>
      <w:r w:rsidR="00D359B6">
        <w:rPr>
          <w:kern w:val="0"/>
        </w:rPr>
        <w:t xml:space="preserve">. </w:t>
      </w:r>
      <w:r w:rsidR="00D359B6">
        <w:rPr>
          <w:rFonts w:hint="eastAsia"/>
          <w:kern w:val="0"/>
        </w:rPr>
        <w:t>算法复杂度主要由</w:t>
      </w:r>
      <w:r w:rsidR="00891096">
        <w:rPr>
          <w:rFonts w:hint="eastAsia"/>
          <w:kern w:val="0"/>
        </w:rPr>
        <w:t>三</w:t>
      </w:r>
      <w:r w:rsidR="00D359B6">
        <w:rPr>
          <w:rFonts w:hint="eastAsia"/>
          <w:kern w:val="0"/>
        </w:rPr>
        <w:t>部分组成:</w:t>
      </w:r>
      <w:r w:rsidR="00D359B6">
        <w:rPr>
          <w:kern w:val="0"/>
        </w:rPr>
        <w:t xml:space="preserve"> </w:t>
      </w:r>
      <w:r w:rsidR="00891096">
        <w:rPr>
          <w:rFonts w:hint="eastAsia"/>
          <w:kern w:val="0"/>
        </w:rPr>
        <w:t>网络节点排序,</w:t>
      </w:r>
      <w:r w:rsidR="00891096">
        <w:rPr>
          <w:kern w:val="0"/>
        </w:rPr>
        <w:t xml:space="preserve"> </w:t>
      </w:r>
      <w:r w:rsidR="00D359B6">
        <w:rPr>
          <w:rFonts w:hint="eastAsia"/>
          <w:kern w:val="0"/>
        </w:rPr>
        <w:t>虚拟节点映射部分和虚拟链路映射部分.</w:t>
      </w:r>
      <w:r w:rsidR="00D359B6">
        <w:rPr>
          <w:kern w:val="0"/>
        </w:rPr>
        <w:t xml:space="preserve"> </w:t>
      </w:r>
      <w:r w:rsidR="00D359B6">
        <w:rPr>
          <w:rFonts w:hint="eastAsia"/>
          <w:kern w:val="0"/>
        </w:rPr>
        <w:t>其中,</w:t>
      </w:r>
      <w:r w:rsidR="00D359B6">
        <w:rPr>
          <w:kern w:val="0"/>
        </w:rPr>
        <w:t xml:space="preserve"> </w:t>
      </w:r>
      <w:r w:rsidR="00891096">
        <w:rPr>
          <w:rFonts w:hint="eastAsia"/>
          <w:kern w:val="0"/>
        </w:rPr>
        <w:t>在网络节点排序阶段,</w:t>
      </w:r>
      <w:r w:rsidR="00D87C86">
        <w:rPr>
          <w:rFonts w:hint="eastAsia"/>
          <w:kern w:val="0"/>
        </w:rPr>
        <w:t xml:space="preserve"> </w:t>
      </w:r>
      <w:r w:rsidR="00891096">
        <w:rPr>
          <w:rFonts w:hint="eastAsia"/>
          <w:kern w:val="0"/>
        </w:rPr>
        <w:t>复杂度为</w:t>
      </w:r>
      <m:oMath>
        <m:r>
          <w:rPr>
            <w:rFonts w:ascii="Cambria Math" w:hAnsi="Cambria Math" w:hint="eastAsia"/>
            <w:kern w:val="0"/>
          </w:rPr>
          <m:t>O(</m:t>
        </m:r>
        <m:sSup>
          <m:sSupPr>
            <m:ctrlPr>
              <w:rPr>
                <w:rFonts w:ascii="Cambria Math" w:hAnsi="Cambria Math"/>
                <w:i/>
                <w:kern w:val="0"/>
              </w:rPr>
            </m:ctrlPr>
          </m:sSupPr>
          <m:e>
            <m:d>
              <m:dPr>
                <m:begChr m:val="|"/>
                <m:endChr m:val="|"/>
                <m:ctrlPr>
                  <w:rPr>
                    <w:rFonts w:ascii="Cambria Math" w:hAnsi="Cambria Math"/>
                    <w:i/>
                    <w:kern w:val="0"/>
                  </w:rPr>
                </m:ctrlPr>
              </m:dPr>
              <m:e>
                <m:sSub>
                  <m:sSubPr>
                    <m:ctrlPr>
                      <w:rPr>
                        <w:rFonts w:ascii="Cambria Math" w:hAnsi="Cambria Math"/>
                        <w:i/>
                        <w:kern w:val="0"/>
                      </w:rPr>
                    </m:ctrlPr>
                  </m:sSubPr>
                  <m:e>
                    <m:r>
                      <w:rPr>
                        <w:rFonts w:ascii="Cambria Math" w:hAnsi="Cambria Math" w:hint="eastAsia"/>
                        <w:kern w:val="0"/>
                      </w:rPr>
                      <m:t>N</m:t>
                    </m:r>
                  </m:e>
                  <m:sub>
                    <m:r>
                      <w:rPr>
                        <w:rFonts w:ascii="Cambria Math" w:hAnsi="Cambria Math" w:hint="eastAsia"/>
                        <w:kern w:val="0"/>
                      </w:rPr>
                      <m:t>S</m:t>
                    </m:r>
                  </m:sub>
                </m:sSub>
              </m:e>
            </m:d>
          </m:e>
          <m:sup>
            <m:r>
              <w:rPr>
                <w:rFonts w:ascii="Cambria Math" w:hAnsi="Cambria Math"/>
                <w:kern w:val="0"/>
              </w:rPr>
              <m:t>2</m:t>
            </m:r>
          </m:sup>
        </m:sSup>
        <m:r>
          <w:rPr>
            <w:rFonts w:ascii="Cambria Math" w:hAnsi="Cambria Math"/>
            <w:kern w:val="0"/>
          </w:rPr>
          <m:t>)</m:t>
        </m:r>
      </m:oMath>
      <w:r w:rsidR="00891096">
        <w:rPr>
          <w:rFonts w:hint="eastAsia"/>
          <w:kern w:val="0"/>
        </w:rPr>
        <w:t>;</w:t>
      </w:r>
      <w:r w:rsidR="00891096">
        <w:rPr>
          <w:kern w:val="0"/>
        </w:rPr>
        <w:t xml:space="preserve"> </w:t>
      </w:r>
      <w:r w:rsidR="00D359B6">
        <w:rPr>
          <w:rFonts w:hint="eastAsia"/>
          <w:kern w:val="0"/>
        </w:rPr>
        <w:t>虚拟节点映射部分的复杂度为</w:t>
      </w:r>
      <m:oMath>
        <m:r>
          <w:rPr>
            <w:rFonts w:ascii="Cambria Math" w:hAnsi="Cambria Math" w:hint="eastAsia"/>
            <w:kern w:val="0"/>
          </w:rPr>
          <m:t>O(</m:t>
        </m:r>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V</m:t>
            </m:r>
          </m:sub>
        </m:sSub>
        <m:r>
          <w:rPr>
            <w:rFonts w:ascii="Cambria Math" w:hAnsi="Cambria Math"/>
            <w:kern w:val="0"/>
          </w:rPr>
          <m:t>|)</m:t>
        </m:r>
      </m:oMath>
      <w:r w:rsidR="00D359B6">
        <w:rPr>
          <w:rFonts w:hint="eastAsia"/>
          <w:kern w:val="0"/>
        </w:rPr>
        <w:t>,</w:t>
      </w:r>
      <w:r w:rsidR="00D359B6">
        <w:rPr>
          <w:kern w:val="0"/>
        </w:rPr>
        <w:t xml:space="preserve"> </w:t>
      </w:r>
      <w:r w:rsidR="00D359B6">
        <w:rPr>
          <w:rFonts w:hint="eastAsia"/>
          <w:kern w:val="0"/>
        </w:rPr>
        <w:t>而虚拟链路映射部分</w:t>
      </w:r>
      <w:r w:rsidR="008D2381">
        <w:rPr>
          <w:rFonts w:hint="eastAsia"/>
          <w:kern w:val="0"/>
        </w:rPr>
        <w:t>的复杂度为</w:t>
      </w:r>
      <m:oMath>
        <m:r>
          <w:rPr>
            <w:rFonts w:ascii="Cambria Math" w:hAnsi="Cambria Math" w:hint="eastAsia"/>
            <w:kern w:val="0"/>
          </w:rPr>
          <m:t>O(</m:t>
        </m:r>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S</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L</m:t>
            </m:r>
          </m:e>
          <m:sub>
            <m:r>
              <w:rPr>
                <w:rFonts w:ascii="Cambria Math" w:hAnsi="Cambria Math"/>
                <w:kern w:val="0"/>
              </w:rPr>
              <m:t>V</m:t>
            </m:r>
          </m:sub>
        </m:sSub>
        <m:r>
          <w:rPr>
            <w:rFonts w:ascii="Cambria Math" w:hAnsi="Cambria Math"/>
            <w:kern w:val="0"/>
          </w:rPr>
          <m:t>|*</m:t>
        </m:r>
        <m:func>
          <m:funcPr>
            <m:ctrlPr>
              <w:rPr>
                <w:rFonts w:ascii="Cambria Math" w:hAnsi="Cambria Math"/>
                <w:i/>
                <w:kern w:val="0"/>
              </w:rPr>
            </m:ctrlPr>
          </m:funcPr>
          <m:fName>
            <m:r>
              <m:rPr>
                <m:sty m:val="p"/>
              </m:rPr>
              <w:rPr>
                <w:rFonts w:ascii="Cambria Math" w:hAnsi="Cambria Math"/>
                <w:kern w:val="0"/>
              </w:rPr>
              <m:t>log</m:t>
            </m:r>
          </m:fName>
          <m:e>
            <m:r>
              <w:rPr>
                <w:rFonts w:ascii="Cambria Math" w:hAnsi="Cambria Math"/>
                <w:kern w:val="0"/>
              </w:rPr>
              <m:t>|</m:t>
            </m:r>
            <m:sSub>
              <m:sSubPr>
                <m:ctrlPr>
                  <w:rPr>
                    <w:rFonts w:ascii="Cambria Math" w:hAnsi="Cambria Math"/>
                    <w:i/>
                    <w:kern w:val="0"/>
                  </w:rPr>
                </m:ctrlPr>
              </m:sSubPr>
              <m:e>
                <m:r>
                  <w:rPr>
                    <w:rFonts w:ascii="Cambria Math" w:hAnsi="Cambria Math"/>
                    <w:kern w:val="0"/>
                  </w:rPr>
                  <m:t>N</m:t>
                </m:r>
              </m:e>
              <m:sub>
                <m:r>
                  <w:rPr>
                    <w:rFonts w:ascii="Cambria Math" w:hAnsi="Cambria Math"/>
                    <w:kern w:val="0"/>
                  </w:rPr>
                  <m:t>S</m:t>
                </m:r>
              </m:sub>
            </m:sSub>
            <m:r>
              <w:rPr>
                <w:rFonts w:ascii="Cambria Math" w:hAnsi="Cambria Math"/>
                <w:kern w:val="0"/>
              </w:rPr>
              <m:t>|</m:t>
            </m:r>
          </m:e>
        </m:func>
        <m:r>
          <w:rPr>
            <w:rFonts w:ascii="Cambria Math" w:hAnsi="Cambria Math"/>
            <w:kern w:val="0"/>
          </w:rPr>
          <m:t>)</m:t>
        </m:r>
      </m:oMath>
      <w:r w:rsidR="008D2381">
        <w:rPr>
          <w:rFonts w:hint="eastAsia"/>
          <w:kern w:val="0"/>
        </w:rPr>
        <w:t>.</w:t>
      </w:r>
      <w:r w:rsidR="008D2381">
        <w:rPr>
          <w:kern w:val="0"/>
        </w:rPr>
        <w:t xml:space="preserve"> </w:t>
      </w:r>
      <w:r w:rsidR="00F841C5">
        <w:rPr>
          <w:rFonts w:hint="eastAsia"/>
          <w:kern w:val="0"/>
        </w:rPr>
        <w:t>因此,</w:t>
      </w:r>
      <w:r w:rsidR="00F841C5">
        <w:rPr>
          <w:kern w:val="0"/>
        </w:rPr>
        <w:t xml:space="preserve"> </w:t>
      </w:r>
      <w:r w:rsidR="00F841C5">
        <w:rPr>
          <w:rFonts w:hint="eastAsia"/>
          <w:kern w:val="0"/>
        </w:rPr>
        <w:t>该算法可以在多项式时间内完成虚拟网络请求的映射.</w:t>
      </w:r>
      <w:r w:rsidR="00F841C5">
        <w:rPr>
          <w:kern w:val="0"/>
        </w:rPr>
        <w:t xml:space="preserve"> </w:t>
      </w:r>
    </w:p>
    <w:p w14:paraId="0FB5782A" w14:textId="127E13F3" w:rsidR="00733A19" w:rsidRDefault="00733A19" w:rsidP="00733A19">
      <w:pPr>
        <w:pStyle w:val="1"/>
        <w:numPr>
          <w:ilvl w:val="0"/>
          <w:numId w:val="5"/>
        </w:numPr>
        <w:jc w:val="center"/>
      </w:pPr>
      <w:r>
        <w:rPr>
          <w:rFonts w:hint="eastAsia"/>
        </w:rPr>
        <w:t>实验评估</w:t>
      </w:r>
    </w:p>
    <w:p w14:paraId="09D00641" w14:textId="0446CCC7" w:rsidR="00733A19" w:rsidRDefault="00733A19" w:rsidP="00733A19">
      <w:pPr>
        <w:ind w:firstLine="420"/>
      </w:pPr>
      <w:r>
        <w:rPr>
          <w:rFonts w:hint="eastAsia"/>
        </w:rPr>
        <w:t>本节首先设计了基于三种网络熵的虚拟网络映射实验,</w:t>
      </w:r>
      <w:r>
        <w:t xml:space="preserve"> </w:t>
      </w:r>
      <w:r>
        <w:rPr>
          <w:rFonts w:hint="eastAsia"/>
        </w:rPr>
        <w:t>然后将本文提出的算法与经典的虚拟网络映射算法进行对比,</w:t>
      </w:r>
      <w:r>
        <w:t xml:space="preserve"> </w:t>
      </w:r>
      <w:r w:rsidR="00BD1255">
        <w:rPr>
          <w:rFonts w:hint="eastAsia"/>
        </w:rPr>
        <w:t>以</w:t>
      </w:r>
      <w:r>
        <w:rPr>
          <w:rFonts w:hint="eastAsia"/>
        </w:rPr>
        <w:t>验证</w:t>
      </w:r>
      <w:r w:rsidR="00BD1255">
        <w:rPr>
          <w:rFonts w:hint="eastAsia"/>
        </w:rPr>
        <w:t>本文</w:t>
      </w:r>
      <w:r>
        <w:rPr>
          <w:rFonts w:hint="eastAsia"/>
        </w:rPr>
        <w:t>算法的可行性与优越性.</w:t>
      </w:r>
    </w:p>
    <w:p w14:paraId="07FC49FA" w14:textId="22AC103E" w:rsidR="00733A19" w:rsidRDefault="00230F99" w:rsidP="00230F99">
      <w:pPr>
        <w:pStyle w:val="2"/>
      </w:pPr>
      <w:r>
        <w:rPr>
          <w:rFonts w:hint="eastAsia"/>
        </w:rPr>
        <w:lastRenderedPageBreak/>
        <w:t>5</w:t>
      </w:r>
      <w:r>
        <w:t xml:space="preserve">.1 </w:t>
      </w:r>
      <w:r w:rsidR="00733A19">
        <w:rPr>
          <w:rFonts w:hint="eastAsia"/>
        </w:rPr>
        <w:t>实验</w:t>
      </w:r>
      <w:r w:rsidR="00E075CD">
        <w:rPr>
          <w:rFonts w:hint="eastAsia"/>
        </w:rPr>
        <w:t>环境和</w:t>
      </w:r>
      <w:r w:rsidR="00733A19">
        <w:rPr>
          <w:rFonts w:hint="eastAsia"/>
        </w:rPr>
        <w:t>参数设置</w:t>
      </w:r>
    </w:p>
    <w:p w14:paraId="6CE7B7B8" w14:textId="09F17ECF" w:rsidR="009E302C" w:rsidRDefault="009E302C" w:rsidP="009E302C">
      <w:pPr>
        <w:ind w:firstLine="420"/>
      </w:pPr>
      <w:r>
        <w:t>为了评估</w:t>
      </w:r>
      <m:oMath>
        <m:r>
          <w:rPr>
            <w:rFonts w:ascii="Cambria Math" w:hAnsi="Cambria Math" w:hint="eastAsia"/>
          </w:rPr>
          <m:t>VNE_GNT</m:t>
        </m:r>
      </m:oMath>
      <w:r>
        <w:t>算法的性能，本文进行了仿真实验</w:t>
      </w:r>
      <w:r>
        <w:rPr>
          <w:rFonts w:hint="eastAsia"/>
        </w:rPr>
        <w:t>.</w:t>
      </w:r>
      <w:r>
        <w:t xml:space="preserve"> 算法的仿真工作所采用的底层物理网络的参数设置如表</w:t>
      </w:r>
      <w:r w:rsidR="00825F13">
        <w:t>5</w:t>
      </w:r>
      <w:r>
        <w:t>.1所示.这些参数设置是VNE算法研究领域具有代表性的参数设置</w:t>
      </w:r>
      <w:r>
        <w:rPr>
          <w:rFonts w:hint="eastAsia"/>
        </w:rPr>
        <w:t>:</w:t>
      </w:r>
    </w:p>
    <w:p w14:paraId="70B12B6A" w14:textId="1E6F75C4" w:rsidR="00E80FE8" w:rsidRDefault="00E80FE8" w:rsidP="00E80FE8">
      <w:pPr>
        <w:pStyle w:val="af1"/>
        <w:keepNext/>
        <w:jc w:val="center"/>
      </w:pPr>
      <w:r>
        <w:t>表格</w:t>
      </w:r>
      <w:r>
        <w:t xml:space="preserve"> 5.1 </w:t>
      </w:r>
      <w:r>
        <w:rPr>
          <w:rFonts w:hint="eastAsia"/>
        </w:rPr>
        <w:t>底层物理网络的参数设置</w:t>
      </w:r>
    </w:p>
    <w:tbl>
      <w:tblPr>
        <w:tblStyle w:val="af0"/>
        <w:tblW w:w="0" w:type="auto"/>
        <w:jc w:val="center"/>
        <w:tblLook w:val="04A0" w:firstRow="1" w:lastRow="0" w:firstColumn="1" w:lastColumn="0" w:noHBand="0" w:noVBand="1"/>
      </w:tblPr>
      <w:tblGrid>
        <w:gridCol w:w="3260"/>
        <w:gridCol w:w="3260"/>
      </w:tblGrid>
      <w:tr w:rsidR="006A1A16" w14:paraId="20BF8053" w14:textId="77777777" w:rsidTr="00C657B6">
        <w:trPr>
          <w:trHeight w:val="291"/>
          <w:jc w:val="center"/>
        </w:trPr>
        <w:tc>
          <w:tcPr>
            <w:tcW w:w="3260" w:type="dxa"/>
          </w:tcPr>
          <w:p w14:paraId="031C9C53" w14:textId="083D8A64" w:rsidR="006A1A16" w:rsidRDefault="005D4829" w:rsidP="006A1A16">
            <w:pPr>
              <w:jc w:val="center"/>
            </w:pPr>
            <w:r>
              <w:rPr>
                <w:rFonts w:hint="eastAsia"/>
              </w:rPr>
              <w:t>底层</w:t>
            </w:r>
            <w:r w:rsidR="006A1A16">
              <w:rPr>
                <w:rFonts w:hint="eastAsia"/>
              </w:rPr>
              <w:t>网络生成方法</w:t>
            </w:r>
          </w:p>
        </w:tc>
        <w:tc>
          <w:tcPr>
            <w:tcW w:w="3260" w:type="dxa"/>
          </w:tcPr>
          <w:p w14:paraId="7BA5BFE4" w14:textId="333E17C8" w:rsidR="006A1A16" w:rsidRDefault="005D4829" w:rsidP="006A1A16">
            <w:pPr>
              <w:jc w:val="center"/>
            </w:pPr>
            <w:commentRangeStart w:id="27"/>
            <w:r>
              <w:rPr>
                <w:rFonts w:hint="eastAsia"/>
              </w:rPr>
              <w:t>Waxman方法</w:t>
            </w:r>
            <w:commentRangeEnd w:id="27"/>
            <w:r>
              <w:rPr>
                <w:rStyle w:val="ab"/>
              </w:rPr>
              <w:commentReference w:id="27"/>
            </w:r>
            <w:r>
              <w:rPr>
                <w:rFonts w:hint="eastAsia"/>
              </w:rPr>
              <w:t>,</w:t>
            </w:r>
            <w:r>
              <w:t xml:space="preserve"> </w:t>
            </w:r>
            <m:oMath>
              <m:r>
                <w:rPr>
                  <w:rFonts w:ascii="Cambria Math" w:hAnsi="Cambria Math"/>
                </w:rPr>
                <m:t>α=0.4, β=0.3</m:t>
              </m:r>
            </m:oMath>
          </w:p>
        </w:tc>
      </w:tr>
      <w:tr w:rsidR="006A1A16" w14:paraId="62A3531F" w14:textId="77777777" w:rsidTr="00C657B6">
        <w:trPr>
          <w:trHeight w:val="291"/>
          <w:jc w:val="center"/>
        </w:trPr>
        <w:tc>
          <w:tcPr>
            <w:tcW w:w="3260" w:type="dxa"/>
          </w:tcPr>
          <w:p w14:paraId="6DAAA952" w14:textId="6CA0EE8A" w:rsidR="006A1A16" w:rsidRDefault="005D4829" w:rsidP="006A1A16">
            <w:pPr>
              <w:jc w:val="center"/>
            </w:pPr>
            <w:r>
              <w:rPr>
                <w:rFonts w:hint="eastAsia"/>
              </w:rPr>
              <w:t>底层节点个数</w:t>
            </w:r>
          </w:p>
        </w:tc>
        <w:tc>
          <w:tcPr>
            <w:tcW w:w="3260" w:type="dxa"/>
          </w:tcPr>
          <w:p w14:paraId="472E9F55" w14:textId="1D3302EE" w:rsidR="006A1A16" w:rsidRDefault="005D4829" w:rsidP="006A1A16">
            <w:pPr>
              <w:jc w:val="center"/>
            </w:pPr>
            <w:r>
              <w:rPr>
                <w:rFonts w:hint="eastAsia"/>
              </w:rPr>
              <w:t>5</w:t>
            </w:r>
            <w:r>
              <w:t>0</w:t>
            </w:r>
          </w:p>
        </w:tc>
      </w:tr>
      <w:tr w:rsidR="006A1A16" w14:paraId="51E22A5A" w14:textId="77777777" w:rsidTr="00C657B6">
        <w:trPr>
          <w:trHeight w:val="291"/>
          <w:jc w:val="center"/>
        </w:trPr>
        <w:tc>
          <w:tcPr>
            <w:tcW w:w="3260" w:type="dxa"/>
          </w:tcPr>
          <w:p w14:paraId="2EB8C4E6" w14:textId="30CA3673" w:rsidR="006A1A16" w:rsidRDefault="005D4829" w:rsidP="006A1A16">
            <w:pPr>
              <w:jc w:val="center"/>
            </w:pPr>
            <w:r>
              <w:rPr>
                <w:rFonts w:hint="eastAsia"/>
              </w:rPr>
              <w:t>节点容量</w:t>
            </w:r>
          </w:p>
        </w:tc>
        <w:tc>
          <w:tcPr>
            <w:tcW w:w="3260" w:type="dxa"/>
          </w:tcPr>
          <w:p w14:paraId="01666FF8" w14:textId="65032496" w:rsidR="006A1A16" w:rsidRDefault="005D4829" w:rsidP="006A1A16">
            <w:pPr>
              <w:jc w:val="center"/>
            </w:pPr>
            <w:r>
              <w:rPr>
                <w:rFonts w:hint="eastAsia"/>
              </w:rPr>
              <w:t>[</w:t>
            </w:r>
            <w:r>
              <w:t xml:space="preserve">50, 100], </w:t>
            </w:r>
            <w:r>
              <w:rPr>
                <w:rFonts w:hint="eastAsia"/>
              </w:rPr>
              <w:t>整数,</w:t>
            </w:r>
            <w:r>
              <w:t xml:space="preserve"> </w:t>
            </w:r>
            <w:r>
              <w:rPr>
                <w:rFonts w:hint="eastAsia"/>
              </w:rPr>
              <w:t>均匀分布</w:t>
            </w:r>
          </w:p>
        </w:tc>
      </w:tr>
      <w:tr w:rsidR="006A1A16" w14:paraId="75DA09E8" w14:textId="77777777" w:rsidTr="00C657B6">
        <w:trPr>
          <w:trHeight w:val="291"/>
          <w:jc w:val="center"/>
        </w:trPr>
        <w:tc>
          <w:tcPr>
            <w:tcW w:w="3260" w:type="dxa"/>
          </w:tcPr>
          <w:p w14:paraId="6C7F8D72" w14:textId="651CC4B9" w:rsidR="006A1A16" w:rsidRDefault="005D4829" w:rsidP="006A1A16">
            <w:pPr>
              <w:jc w:val="center"/>
            </w:pPr>
            <w:r>
              <w:rPr>
                <w:rFonts w:hint="eastAsia"/>
              </w:rPr>
              <w:t>链路带宽</w:t>
            </w:r>
          </w:p>
        </w:tc>
        <w:tc>
          <w:tcPr>
            <w:tcW w:w="3260" w:type="dxa"/>
          </w:tcPr>
          <w:p w14:paraId="7462300B" w14:textId="41444DE7" w:rsidR="006A1A16" w:rsidRDefault="005D4829" w:rsidP="006A1A16">
            <w:pPr>
              <w:jc w:val="center"/>
            </w:pPr>
            <w:r>
              <w:rPr>
                <w:rFonts w:hint="eastAsia"/>
              </w:rPr>
              <w:t>[</w:t>
            </w:r>
            <w:r>
              <w:t xml:space="preserve">50, 100], </w:t>
            </w:r>
            <w:r>
              <w:rPr>
                <w:rFonts w:hint="eastAsia"/>
              </w:rPr>
              <w:t>整数,</w:t>
            </w:r>
            <w:r>
              <w:t xml:space="preserve"> </w:t>
            </w:r>
            <w:r>
              <w:rPr>
                <w:rFonts w:hint="eastAsia"/>
              </w:rPr>
              <w:t>均匀分布</w:t>
            </w:r>
          </w:p>
        </w:tc>
      </w:tr>
      <w:tr w:rsidR="006A1A16" w14:paraId="06366B1C" w14:textId="77777777" w:rsidTr="00C657B6">
        <w:trPr>
          <w:trHeight w:val="291"/>
          <w:jc w:val="center"/>
        </w:trPr>
        <w:tc>
          <w:tcPr>
            <w:tcW w:w="3260" w:type="dxa"/>
          </w:tcPr>
          <w:p w14:paraId="48BB097C" w14:textId="1F10E580" w:rsidR="006A1A16" w:rsidRDefault="005D4829" w:rsidP="006A1A16">
            <w:pPr>
              <w:jc w:val="center"/>
            </w:pPr>
            <w:r>
              <w:rPr>
                <w:rFonts w:hint="eastAsia"/>
              </w:rPr>
              <w:t>底层节点的位置</w:t>
            </w:r>
          </w:p>
        </w:tc>
        <w:tc>
          <w:tcPr>
            <w:tcW w:w="3260" w:type="dxa"/>
          </w:tcPr>
          <w:p w14:paraId="4A67ABCB" w14:textId="652BAA67" w:rsidR="006A1A16" w:rsidRDefault="005D4829" w:rsidP="006A1A16">
            <w:pPr>
              <w:jc w:val="center"/>
            </w:pPr>
            <w:r>
              <w:rPr>
                <w:rFonts w:hint="eastAsia"/>
              </w:rPr>
              <w:t>[</w:t>
            </w:r>
            <w:r>
              <w:t>0, 100]</w:t>
            </w:r>
            <w:r>
              <w:rPr>
                <w:rFonts w:hint="eastAsia"/>
              </w:rPr>
              <w:t>区间,</w:t>
            </w:r>
            <w:r>
              <w:t xml:space="preserve"> </w:t>
            </w:r>
            <w:r>
              <w:rPr>
                <w:rFonts w:hint="eastAsia"/>
              </w:rPr>
              <w:t>随机分布</w:t>
            </w:r>
          </w:p>
        </w:tc>
      </w:tr>
    </w:tbl>
    <w:p w14:paraId="2FD5B46C" w14:textId="77777777" w:rsidR="00E72E00" w:rsidRDefault="00E72E00" w:rsidP="009E302C"/>
    <w:p w14:paraId="1AA7DFB2" w14:textId="2FDED4F9" w:rsidR="009E302C" w:rsidRDefault="009E302C" w:rsidP="009E302C">
      <w:pPr>
        <w:jc w:val="center"/>
      </w:pPr>
    </w:p>
    <w:p w14:paraId="353D5FC5" w14:textId="58457803" w:rsidR="009E302C" w:rsidRDefault="009E302C" w:rsidP="00A92188">
      <w:pPr>
        <w:ind w:firstLine="420"/>
      </w:pPr>
      <w:r>
        <w:t>虚拟网络的参数设置如表</w:t>
      </w:r>
      <w:r w:rsidR="00825F13">
        <w:t>5</w:t>
      </w:r>
      <w:r>
        <w:t>.2所示</w:t>
      </w:r>
      <w:r>
        <w:rPr>
          <w:rFonts w:hint="eastAsia"/>
        </w:rPr>
        <w:t>:</w:t>
      </w:r>
    </w:p>
    <w:p w14:paraId="0EF7557E" w14:textId="028F6189" w:rsidR="00464002" w:rsidRDefault="00464002" w:rsidP="00464002">
      <w:pPr>
        <w:pStyle w:val="af1"/>
        <w:keepNext/>
        <w:jc w:val="center"/>
      </w:pPr>
      <w:r>
        <w:t>表格</w:t>
      </w:r>
      <w:r>
        <w:t xml:space="preserve"> 5.2 </w:t>
      </w:r>
      <w:r>
        <w:rPr>
          <w:rFonts w:hint="eastAsia"/>
        </w:rPr>
        <w:t>虚拟网络的参数设置</w:t>
      </w:r>
    </w:p>
    <w:tbl>
      <w:tblPr>
        <w:tblStyle w:val="af0"/>
        <w:tblW w:w="0" w:type="auto"/>
        <w:jc w:val="center"/>
        <w:tblLook w:val="04A0" w:firstRow="1" w:lastRow="0" w:firstColumn="1" w:lastColumn="0" w:noHBand="0" w:noVBand="1"/>
      </w:tblPr>
      <w:tblGrid>
        <w:gridCol w:w="3260"/>
        <w:gridCol w:w="3260"/>
      </w:tblGrid>
      <w:tr w:rsidR="004F2FA6" w14:paraId="0B212A51" w14:textId="77777777" w:rsidTr="00C657B6">
        <w:trPr>
          <w:trHeight w:val="289"/>
          <w:jc w:val="center"/>
        </w:trPr>
        <w:tc>
          <w:tcPr>
            <w:tcW w:w="3260" w:type="dxa"/>
          </w:tcPr>
          <w:p w14:paraId="293987B9" w14:textId="2C7BC32E" w:rsidR="004F2FA6" w:rsidRDefault="004F2FA6" w:rsidP="004F2FA6">
            <w:pPr>
              <w:jc w:val="center"/>
            </w:pPr>
            <w:r>
              <w:rPr>
                <w:rFonts w:hint="eastAsia"/>
              </w:rPr>
              <w:t>虚拟网络生成方法</w:t>
            </w:r>
          </w:p>
        </w:tc>
        <w:tc>
          <w:tcPr>
            <w:tcW w:w="3260" w:type="dxa"/>
          </w:tcPr>
          <w:p w14:paraId="1F1887DF" w14:textId="7922BA94" w:rsidR="004F2FA6" w:rsidRDefault="004F2FA6" w:rsidP="004F2FA6">
            <w:r>
              <w:rPr>
                <w:rFonts w:hint="eastAsia"/>
              </w:rPr>
              <w:t>Waxman方法,</w:t>
            </w:r>
            <w:r>
              <w:t xml:space="preserve"> </w:t>
            </w:r>
            <m:oMath>
              <m:r>
                <w:rPr>
                  <w:rFonts w:ascii="Cambria Math" w:hAnsi="Cambria Math"/>
                </w:rPr>
                <m:t>α=0.4, β=0.3</m:t>
              </m:r>
            </m:oMath>
          </w:p>
        </w:tc>
      </w:tr>
      <w:tr w:rsidR="004F2FA6" w14:paraId="288B2546" w14:textId="77777777" w:rsidTr="00C657B6">
        <w:trPr>
          <w:trHeight w:val="289"/>
          <w:jc w:val="center"/>
        </w:trPr>
        <w:tc>
          <w:tcPr>
            <w:tcW w:w="3260" w:type="dxa"/>
          </w:tcPr>
          <w:p w14:paraId="126110AA" w14:textId="69650907" w:rsidR="004F2FA6" w:rsidRDefault="00E72E00" w:rsidP="004F2FA6">
            <w:pPr>
              <w:jc w:val="center"/>
            </w:pPr>
            <w:r>
              <w:rPr>
                <w:rFonts w:hint="eastAsia"/>
              </w:rPr>
              <w:t>虚拟网络到达率</w:t>
            </w:r>
          </w:p>
        </w:tc>
        <w:tc>
          <w:tcPr>
            <w:tcW w:w="3260" w:type="dxa"/>
          </w:tcPr>
          <w:p w14:paraId="30C8F5D1" w14:textId="03D006F3" w:rsidR="004F2FA6" w:rsidRDefault="00E72E00" w:rsidP="00E72E00">
            <w:pPr>
              <w:jc w:val="center"/>
            </w:pPr>
            <w:r>
              <w:rPr>
                <w:rFonts w:hint="eastAsia"/>
              </w:rPr>
              <w:t>1</w:t>
            </w:r>
            <w:r>
              <w:t>0</w:t>
            </w:r>
            <w:r>
              <w:rPr>
                <w:rFonts w:hint="eastAsia"/>
              </w:rPr>
              <w:t>个/</w:t>
            </w:r>
            <w:r>
              <w:t>1000</w:t>
            </w:r>
            <w:r>
              <w:rPr>
                <w:rFonts w:hint="eastAsia"/>
              </w:rPr>
              <w:t>单位时间</w:t>
            </w:r>
          </w:p>
        </w:tc>
      </w:tr>
      <w:tr w:rsidR="004F2FA6" w14:paraId="279AE73A" w14:textId="77777777" w:rsidTr="00C657B6">
        <w:trPr>
          <w:trHeight w:val="289"/>
          <w:jc w:val="center"/>
        </w:trPr>
        <w:tc>
          <w:tcPr>
            <w:tcW w:w="3260" w:type="dxa"/>
          </w:tcPr>
          <w:p w14:paraId="7D21B9CE" w14:textId="75737AA1" w:rsidR="004F2FA6" w:rsidRDefault="00E72E00" w:rsidP="004F2FA6">
            <w:pPr>
              <w:jc w:val="center"/>
            </w:pPr>
            <w:r>
              <w:rPr>
                <w:rFonts w:hint="eastAsia"/>
              </w:rPr>
              <w:t>每个虚拟网的生命周期</w:t>
            </w:r>
          </w:p>
        </w:tc>
        <w:tc>
          <w:tcPr>
            <w:tcW w:w="3260" w:type="dxa"/>
          </w:tcPr>
          <w:p w14:paraId="11E209B4" w14:textId="2DFB2368" w:rsidR="004F2FA6" w:rsidRDefault="00E72E00" w:rsidP="00E72E00">
            <w:pPr>
              <w:jc w:val="center"/>
            </w:pPr>
            <w:r>
              <w:rPr>
                <w:rFonts w:hint="eastAsia"/>
              </w:rPr>
              <w:t>1</w:t>
            </w:r>
            <w:r>
              <w:t>000</w:t>
            </w:r>
            <w:r>
              <w:rPr>
                <w:rFonts w:hint="eastAsia"/>
              </w:rPr>
              <w:t>单位时间</w:t>
            </w:r>
          </w:p>
        </w:tc>
      </w:tr>
      <w:tr w:rsidR="004F2FA6" w14:paraId="16CEE839" w14:textId="77777777" w:rsidTr="00C657B6">
        <w:trPr>
          <w:trHeight w:val="289"/>
          <w:jc w:val="center"/>
        </w:trPr>
        <w:tc>
          <w:tcPr>
            <w:tcW w:w="3260" w:type="dxa"/>
          </w:tcPr>
          <w:p w14:paraId="7CA575AE" w14:textId="2A17DE99" w:rsidR="004F2FA6" w:rsidRDefault="00E72E00" w:rsidP="004F2FA6">
            <w:pPr>
              <w:jc w:val="center"/>
            </w:pPr>
            <w:r>
              <w:rPr>
                <w:rFonts w:hint="eastAsia"/>
              </w:rPr>
              <w:t>虚拟节点个数</w:t>
            </w:r>
          </w:p>
        </w:tc>
        <w:tc>
          <w:tcPr>
            <w:tcW w:w="3260" w:type="dxa"/>
          </w:tcPr>
          <w:p w14:paraId="72A09DB4" w14:textId="497157F9" w:rsidR="004F2FA6" w:rsidRDefault="00E72E00" w:rsidP="00E72E00">
            <w:pPr>
              <w:jc w:val="center"/>
            </w:pPr>
            <w:r>
              <w:rPr>
                <w:rFonts w:hint="eastAsia"/>
              </w:rPr>
              <w:t>[</w:t>
            </w:r>
            <w:r>
              <w:t xml:space="preserve">2, 10], </w:t>
            </w:r>
            <w:r>
              <w:rPr>
                <w:rFonts w:hint="eastAsia"/>
              </w:rPr>
              <w:t>整数,</w:t>
            </w:r>
            <w:r>
              <w:t xml:space="preserve"> </w:t>
            </w:r>
            <w:r>
              <w:rPr>
                <w:rFonts w:hint="eastAsia"/>
              </w:rPr>
              <w:t>随机分布</w:t>
            </w:r>
          </w:p>
        </w:tc>
      </w:tr>
      <w:tr w:rsidR="004F2FA6" w14:paraId="2ADF2B16" w14:textId="77777777" w:rsidTr="00C657B6">
        <w:trPr>
          <w:trHeight w:val="289"/>
          <w:jc w:val="center"/>
        </w:trPr>
        <w:tc>
          <w:tcPr>
            <w:tcW w:w="3260" w:type="dxa"/>
          </w:tcPr>
          <w:p w14:paraId="1AAF807E" w14:textId="5F65882F" w:rsidR="004F2FA6" w:rsidRDefault="00E72E00" w:rsidP="004F2FA6">
            <w:pPr>
              <w:jc w:val="center"/>
            </w:pPr>
            <w:r>
              <w:rPr>
                <w:rFonts w:hint="eastAsia"/>
              </w:rPr>
              <w:t>节点C</w:t>
            </w:r>
            <w:r>
              <w:t>PU</w:t>
            </w:r>
            <w:r>
              <w:rPr>
                <w:rFonts w:hint="eastAsia"/>
              </w:rPr>
              <w:t>需求</w:t>
            </w:r>
          </w:p>
        </w:tc>
        <w:tc>
          <w:tcPr>
            <w:tcW w:w="3260" w:type="dxa"/>
          </w:tcPr>
          <w:p w14:paraId="59E11493" w14:textId="2CC48131" w:rsidR="004F2FA6" w:rsidRDefault="00E72E00" w:rsidP="00E72E00">
            <w:pPr>
              <w:jc w:val="center"/>
            </w:pPr>
            <w:r>
              <w:rPr>
                <w:rFonts w:hint="eastAsia"/>
              </w:rPr>
              <w:t>[</w:t>
            </w:r>
            <w:r>
              <w:t xml:space="preserve">1, 20], </w:t>
            </w:r>
            <w:r>
              <w:rPr>
                <w:rFonts w:hint="eastAsia"/>
              </w:rPr>
              <w:t>整数,</w:t>
            </w:r>
            <w:r>
              <w:t xml:space="preserve"> </w:t>
            </w:r>
            <w:r>
              <w:rPr>
                <w:rFonts w:hint="eastAsia"/>
              </w:rPr>
              <w:t>均匀分布</w:t>
            </w:r>
          </w:p>
        </w:tc>
      </w:tr>
      <w:tr w:rsidR="004F2FA6" w14:paraId="1CFBD5A1" w14:textId="77777777" w:rsidTr="00C657B6">
        <w:trPr>
          <w:trHeight w:val="289"/>
          <w:jc w:val="center"/>
        </w:trPr>
        <w:tc>
          <w:tcPr>
            <w:tcW w:w="3260" w:type="dxa"/>
          </w:tcPr>
          <w:p w14:paraId="4E84C31B" w14:textId="2F1FDAC7" w:rsidR="004F2FA6" w:rsidRDefault="00E72E00" w:rsidP="004F2FA6">
            <w:pPr>
              <w:jc w:val="center"/>
            </w:pPr>
            <w:r>
              <w:rPr>
                <w:rFonts w:hint="eastAsia"/>
              </w:rPr>
              <w:t>链路带宽需求</w:t>
            </w:r>
          </w:p>
        </w:tc>
        <w:tc>
          <w:tcPr>
            <w:tcW w:w="3260" w:type="dxa"/>
          </w:tcPr>
          <w:p w14:paraId="563DD406" w14:textId="20E80660" w:rsidR="004F2FA6" w:rsidRDefault="00E72E00" w:rsidP="00E72E00">
            <w:pPr>
              <w:jc w:val="center"/>
            </w:pPr>
            <w:r>
              <w:rPr>
                <w:rFonts w:hint="eastAsia"/>
              </w:rPr>
              <w:t>[</w:t>
            </w:r>
            <w:r>
              <w:t xml:space="preserve">1, 20], </w:t>
            </w:r>
            <w:r>
              <w:rPr>
                <w:rFonts w:hint="eastAsia"/>
              </w:rPr>
              <w:t>整数,</w:t>
            </w:r>
            <w:r>
              <w:t xml:space="preserve"> </w:t>
            </w:r>
            <w:r>
              <w:rPr>
                <w:rFonts w:hint="eastAsia"/>
              </w:rPr>
              <w:t>均匀分布</w:t>
            </w:r>
          </w:p>
        </w:tc>
      </w:tr>
      <w:tr w:rsidR="004F2FA6" w14:paraId="6B689758" w14:textId="77777777" w:rsidTr="00C657B6">
        <w:trPr>
          <w:trHeight w:val="289"/>
          <w:jc w:val="center"/>
        </w:trPr>
        <w:tc>
          <w:tcPr>
            <w:tcW w:w="3260" w:type="dxa"/>
          </w:tcPr>
          <w:p w14:paraId="043F471A" w14:textId="236A5CB0" w:rsidR="004F2FA6" w:rsidRDefault="00E72E00" w:rsidP="004F2FA6">
            <w:pPr>
              <w:jc w:val="center"/>
            </w:pPr>
            <w:r>
              <w:rPr>
                <w:rFonts w:hint="eastAsia"/>
              </w:rPr>
              <w:t>虚拟节点位置</w:t>
            </w:r>
          </w:p>
        </w:tc>
        <w:tc>
          <w:tcPr>
            <w:tcW w:w="3260" w:type="dxa"/>
          </w:tcPr>
          <w:p w14:paraId="0A975A1C" w14:textId="3B7EB0EA" w:rsidR="004F2FA6" w:rsidRDefault="00E72E00" w:rsidP="00E72E00">
            <w:pPr>
              <w:jc w:val="center"/>
            </w:pPr>
            <w:r>
              <w:rPr>
                <w:rFonts w:hint="eastAsia"/>
              </w:rPr>
              <w:t>[</w:t>
            </w:r>
            <w:r>
              <w:t>0, 100]</w:t>
            </w:r>
            <w:r>
              <w:rPr>
                <w:rFonts w:hint="eastAsia"/>
              </w:rPr>
              <w:t>区间,</w:t>
            </w:r>
            <w:r>
              <w:t xml:space="preserve"> </w:t>
            </w:r>
            <w:r>
              <w:rPr>
                <w:rFonts w:hint="eastAsia"/>
              </w:rPr>
              <w:t>随机分布</w:t>
            </w:r>
          </w:p>
        </w:tc>
      </w:tr>
      <w:tr w:rsidR="004F2FA6" w14:paraId="5E5860C5" w14:textId="77777777" w:rsidTr="00C657B6">
        <w:trPr>
          <w:trHeight w:val="289"/>
          <w:jc w:val="center"/>
        </w:trPr>
        <w:tc>
          <w:tcPr>
            <w:tcW w:w="3260" w:type="dxa"/>
          </w:tcPr>
          <w:p w14:paraId="26830D7F" w14:textId="65C30153" w:rsidR="004F2FA6" w:rsidRDefault="00E72E00" w:rsidP="004F2FA6">
            <w:pPr>
              <w:jc w:val="center"/>
            </w:pPr>
            <w:r>
              <w:rPr>
                <w:rFonts w:hint="eastAsia"/>
              </w:rPr>
              <w:t>虚拟节点最大允许偏差</w:t>
            </w:r>
          </w:p>
        </w:tc>
        <w:tc>
          <w:tcPr>
            <w:tcW w:w="3260" w:type="dxa"/>
          </w:tcPr>
          <w:p w14:paraId="0CA984CD" w14:textId="5274A571" w:rsidR="004F2FA6" w:rsidRDefault="00E72E00" w:rsidP="00E72E00">
            <w:pPr>
              <w:jc w:val="center"/>
            </w:pPr>
            <w:r>
              <w:rPr>
                <w:rFonts w:hint="eastAsia"/>
              </w:rPr>
              <w:t>[</w:t>
            </w:r>
            <w:r>
              <w:t xml:space="preserve">3, 8], </w:t>
            </w:r>
            <w:r>
              <w:rPr>
                <w:rFonts w:hint="eastAsia"/>
              </w:rPr>
              <w:t>整数,</w:t>
            </w:r>
            <w:r>
              <w:t xml:space="preserve"> </w:t>
            </w:r>
            <w:r>
              <w:rPr>
                <w:rFonts w:hint="eastAsia"/>
              </w:rPr>
              <w:t>均匀分布</w:t>
            </w:r>
          </w:p>
        </w:tc>
      </w:tr>
    </w:tbl>
    <w:p w14:paraId="0E8FD393" w14:textId="4CC35F45" w:rsidR="009E302C" w:rsidRDefault="009E302C" w:rsidP="009738F8"/>
    <w:p w14:paraId="3EB45B0F" w14:textId="13DF7475" w:rsidR="009E302C" w:rsidRDefault="009E302C" w:rsidP="00A92188">
      <w:pPr>
        <w:ind w:firstLine="420"/>
      </w:pPr>
      <w:r>
        <w:t>本章节的算法仿真的工作时长为100000个时间单位.</w:t>
      </w:r>
      <w:r w:rsidR="00A92188">
        <w:t xml:space="preserve"> </w:t>
      </w:r>
      <w:r>
        <w:t>在本文中，一个时间单位代表一分钟.</w:t>
      </w:r>
      <w:r w:rsidR="00A92188">
        <w:t xml:space="preserve"> </w:t>
      </w:r>
      <w:r>
        <w:t>也就是说</w:t>
      </w:r>
      <w:r w:rsidR="00A92188">
        <w:rPr>
          <w:rFonts w:hint="eastAsia"/>
        </w:rPr>
        <w:t>,</w:t>
      </w:r>
      <w:r w:rsidR="00A92188">
        <w:t xml:space="preserve"> </w:t>
      </w:r>
      <w:r>
        <w:t>本章节的算法仿真工作将持续100000分钟</w:t>
      </w:r>
      <w:r>
        <w:rPr>
          <w:rFonts w:hint="eastAsia"/>
        </w:rPr>
        <w:t>.</w:t>
      </w:r>
    </w:p>
    <w:p w14:paraId="59157CE3" w14:textId="443FB7F5" w:rsidR="000078AE" w:rsidRDefault="007869BC" w:rsidP="007869BC">
      <w:pPr>
        <w:ind w:firstLine="420"/>
      </w:pPr>
      <w:r>
        <w:rPr>
          <w:rFonts w:hint="eastAsia"/>
        </w:rPr>
        <w:t>此外,</w:t>
      </w:r>
      <w:r>
        <w:t xml:space="preserve"> </w:t>
      </w:r>
      <w:r w:rsidR="000078AE">
        <w:rPr>
          <w:rFonts w:hint="eastAsia"/>
        </w:rPr>
        <w:t>在使用</w:t>
      </w:r>
      <w:proofErr w:type="spellStart"/>
      <w:r w:rsidR="000078AE">
        <w:t>Rényi</w:t>
      </w:r>
      <w:proofErr w:type="spellEnd"/>
      <w:proofErr w:type="gramStart"/>
      <w:r w:rsidR="000078AE">
        <w:rPr>
          <w:rFonts w:hint="eastAsia"/>
        </w:rPr>
        <w:t>熵和</w:t>
      </w:r>
      <w:proofErr w:type="spellStart"/>
      <w:r w:rsidR="000078AE">
        <w:rPr>
          <w:rFonts w:hint="eastAsia"/>
        </w:rPr>
        <w:t>Tsallis</w:t>
      </w:r>
      <w:proofErr w:type="spellEnd"/>
      <w:r w:rsidR="000078AE">
        <w:rPr>
          <w:rFonts w:hint="eastAsia"/>
        </w:rPr>
        <w:t>熵</w:t>
      </w:r>
      <w:proofErr w:type="gramEnd"/>
      <w:r w:rsidR="000078AE">
        <w:rPr>
          <w:rFonts w:hint="eastAsia"/>
        </w:rPr>
        <w:t>进行节点重要性排序时,</w:t>
      </w:r>
      <w:r w:rsidR="000078AE">
        <w:t xml:space="preserve"> </w:t>
      </w:r>
      <w:r w:rsidR="000078AE">
        <w:rPr>
          <w:rFonts w:hint="eastAsia"/>
        </w:rPr>
        <w:t>可变参数</w:t>
      </w:r>
      <m:oMath>
        <m:r>
          <w:rPr>
            <w:rFonts w:ascii="Cambria Math" w:hAnsi="Cambria Math"/>
          </w:rPr>
          <m:t>α</m:t>
        </m:r>
      </m:oMath>
      <w:r w:rsidR="000078AE">
        <w:rPr>
          <w:rFonts w:hint="eastAsia"/>
        </w:rPr>
        <w:t>的取值对广义网络温度的计算有影响,</w:t>
      </w:r>
      <w:r w:rsidR="000078AE">
        <w:t xml:space="preserve"> </w:t>
      </w:r>
      <w:r w:rsidR="000078AE">
        <w:rPr>
          <w:rFonts w:hint="eastAsia"/>
        </w:rPr>
        <w:t>为了得到最佳的性能,</w:t>
      </w:r>
      <w:r w:rsidR="000078AE">
        <w:t xml:space="preserve"> </w:t>
      </w:r>
      <w:r w:rsidR="000078AE">
        <w:rPr>
          <w:rFonts w:hint="eastAsia"/>
        </w:rPr>
        <w:t>本文与文献保持一致,</w:t>
      </w:r>
      <w:r w:rsidR="000078AE">
        <w:t xml:space="preserve"> </w:t>
      </w:r>
      <w:r w:rsidR="000078AE">
        <w:rPr>
          <w:rFonts w:hint="eastAsia"/>
        </w:rPr>
        <w:t>即使用</w:t>
      </w:r>
      <w:proofErr w:type="spellStart"/>
      <w:r w:rsidR="000078AE">
        <w:t>Rényi</w:t>
      </w:r>
      <w:proofErr w:type="spellEnd"/>
      <w:proofErr w:type="gramStart"/>
      <w:r w:rsidR="000078AE">
        <w:rPr>
          <w:rFonts w:hint="eastAsia"/>
        </w:rPr>
        <w:t>熵时</w:t>
      </w:r>
      <w:proofErr w:type="gramEnd"/>
      <m:oMath>
        <m:r>
          <w:rPr>
            <w:rFonts w:ascii="Cambria Math" w:hAnsi="Cambria Math"/>
          </w:rPr>
          <m:t>α=2</m:t>
        </m:r>
      </m:oMath>
      <w:r w:rsidR="000078AE">
        <w:rPr>
          <w:rFonts w:hint="eastAsia"/>
        </w:rPr>
        <w:t>,</w:t>
      </w:r>
      <w:r w:rsidR="000078AE">
        <w:t xml:space="preserve"> </w:t>
      </w:r>
      <w:r w:rsidR="000078AE">
        <w:rPr>
          <w:rFonts w:hint="eastAsia"/>
        </w:rPr>
        <w:t>而使用</w:t>
      </w:r>
      <w:proofErr w:type="spellStart"/>
      <w:r w:rsidR="000078AE">
        <w:rPr>
          <w:rFonts w:hint="eastAsia"/>
        </w:rPr>
        <w:t>Tsallis</w:t>
      </w:r>
      <w:proofErr w:type="spellEnd"/>
      <w:proofErr w:type="gramStart"/>
      <w:r w:rsidR="000078AE">
        <w:rPr>
          <w:rFonts w:hint="eastAsia"/>
        </w:rPr>
        <w:t>熵时</w:t>
      </w:r>
      <w:proofErr w:type="gramEnd"/>
      <m:oMath>
        <m:r>
          <w:rPr>
            <w:rFonts w:ascii="Cambria Math" w:hAnsi="Cambria Math"/>
          </w:rPr>
          <m:t>α=0.5</m:t>
        </m:r>
      </m:oMath>
      <w:r w:rsidR="000078AE">
        <w:rPr>
          <w:rFonts w:hint="eastAsia"/>
        </w:rPr>
        <w:t>.</w:t>
      </w:r>
    </w:p>
    <w:p w14:paraId="118A7CDA" w14:textId="33963A69" w:rsidR="00960F8E" w:rsidRDefault="00C864D3" w:rsidP="00C42745">
      <w:pPr>
        <w:ind w:firstLine="420"/>
      </w:pPr>
      <w:r>
        <w:rPr>
          <w:rFonts w:hint="eastAsia"/>
        </w:rPr>
        <w:t>本章节的算法实验仿真工作是在个人工作站上进行的,</w:t>
      </w:r>
      <w:r>
        <w:t xml:space="preserve"> </w:t>
      </w:r>
      <w:r>
        <w:rPr>
          <w:rFonts w:hint="eastAsia"/>
        </w:rPr>
        <w:t>操作系统是Windows</w:t>
      </w:r>
      <w:r>
        <w:t xml:space="preserve"> 11, </w:t>
      </w:r>
      <w:r>
        <w:rPr>
          <w:rFonts w:hint="eastAsia"/>
        </w:rPr>
        <w:t>用的是</w:t>
      </w:r>
      <w:r w:rsidRPr="00C864D3">
        <w:t>AMD Ryzen 5 4600H with Radeon Graphics</w:t>
      </w:r>
      <w:r>
        <w:t xml:space="preserve">, </w:t>
      </w:r>
      <w:r>
        <w:rPr>
          <w:rFonts w:hint="eastAsia"/>
        </w:rPr>
        <w:t>配备</w:t>
      </w:r>
      <w:r w:rsidRPr="00C864D3">
        <w:t>16.0GB</w:t>
      </w:r>
      <w:r>
        <w:rPr>
          <w:rFonts w:hint="eastAsia"/>
        </w:rPr>
        <w:t>的R</w:t>
      </w:r>
      <w:r>
        <w:t xml:space="preserve">AM. </w:t>
      </w:r>
    </w:p>
    <w:p w14:paraId="2816322E" w14:textId="1BC8D4CE" w:rsidR="009E302C" w:rsidRDefault="00FD15B8" w:rsidP="00FD15B8">
      <w:pPr>
        <w:pStyle w:val="2"/>
      </w:pPr>
      <w:r>
        <w:rPr>
          <w:rFonts w:hint="eastAsia"/>
        </w:rPr>
        <w:t>5</w:t>
      </w:r>
      <w:r>
        <w:t xml:space="preserve">.2 </w:t>
      </w:r>
      <w:r w:rsidR="009E302C">
        <w:rPr>
          <w:rFonts w:hint="eastAsia"/>
        </w:rPr>
        <w:t>对比算法介绍</w:t>
      </w:r>
    </w:p>
    <w:p w14:paraId="48916A18" w14:textId="59E3AF1E" w:rsidR="00960F8E" w:rsidRDefault="00460F4E" w:rsidP="00960F8E">
      <w:pPr>
        <w:ind w:firstLine="420"/>
      </w:pPr>
      <w:r>
        <w:rPr>
          <w:rFonts w:hint="eastAsia"/>
        </w:rPr>
        <w:t>本文提出的两阶段启发式虚拟网络映射方法使用(香农熵,</w:t>
      </w:r>
      <w:r>
        <w:t xml:space="preserve"> </w:t>
      </w:r>
      <w:r>
        <w:rPr>
          <w:rFonts w:hint="eastAsia"/>
        </w:rPr>
        <w:t>瑞利熵,</w:t>
      </w:r>
      <w:r>
        <w:t xml:space="preserve"> T</w:t>
      </w:r>
      <w:r>
        <w:rPr>
          <w:rFonts w:hint="eastAsia"/>
        </w:rPr>
        <w:t>熵</w:t>
      </w:r>
      <w:r>
        <w:t>)</w:t>
      </w:r>
      <w:r>
        <w:rPr>
          <w:rFonts w:hint="eastAsia"/>
        </w:rPr>
        <w:t>三种</w:t>
      </w:r>
      <w:proofErr w:type="gramStart"/>
      <w:r>
        <w:rPr>
          <w:rFonts w:hint="eastAsia"/>
        </w:rPr>
        <w:t>网络熵来计算</w:t>
      </w:r>
      <w:proofErr w:type="gramEnd"/>
      <w:r>
        <w:rPr>
          <w:rFonts w:hint="eastAsia"/>
        </w:rPr>
        <w:t>网络节点的广义网络温度指标.</w:t>
      </w:r>
      <w:r>
        <w:t xml:space="preserve"> </w:t>
      </w:r>
      <w:r>
        <w:rPr>
          <w:rFonts w:hint="eastAsia"/>
        </w:rPr>
        <w:t>除了本文提出的算法,</w:t>
      </w:r>
      <w:r>
        <w:t xml:space="preserve"> </w:t>
      </w:r>
      <w:r>
        <w:rPr>
          <w:rFonts w:hint="eastAsia"/>
        </w:rPr>
        <w:t>还</w:t>
      </w:r>
      <w:r w:rsidR="00960F8E">
        <w:rPr>
          <w:rFonts w:hint="eastAsia"/>
        </w:rPr>
        <w:t>选取几个同类型且具有代表性的经典算法作为对比算法</w:t>
      </w:r>
      <w:r w:rsidR="004A4AA5">
        <w:rPr>
          <w:rFonts w:hint="eastAsia"/>
        </w:rPr>
        <w:t>,</w:t>
      </w:r>
      <w:r w:rsidR="004A4AA5">
        <w:t xml:space="preserve"> </w:t>
      </w:r>
      <w:r w:rsidR="004A4AA5">
        <w:rPr>
          <w:rFonts w:hint="eastAsia"/>
        </w:rPr>
        <w:t>包括:</w:t>
      </w:r>
      <w:r w:rsidR="005A4E02">
        <w:t xml:space="preserve"> G-SP, VNE-DCC, MO-NPSO, RW-BFS</w:t>
      </w:r>
      <w:r w:rsidR="0031184A">
        <w:t xml:space="preserve">, </w:t>
      </w:r>
      <w:r w:rsidR="00960F8E">
        <w:rPr>
          <w:rFonts w:hint="eastAsia"/>
        </w:rPr>
        <w:t>在相同的实验条件下进行仿真实验, 进行性能比较.</w:t>
      </w:r>
      <w:r w:rsidR="00960F8E">
        <w:t xml:space="preserve"> </w:t>
      </w:r>
    </w:p>
    <w:p w14:paraId="49EC0C85" w14:textId="7BA39E82" w:rsidR="009406D0" w:rsidRDefault="009406D0" w:rsidP="009406D0">
      <w:pPr>
        <w:pStyle w:val="af1"/>
        <w:keepNext/>
        <w:jc w:val="center"/>
      </w:pPr>
      <w:r>
        <w:t>表格</w:t>
      </w:r>
      <w:r>
        <w:t xml:space="preserve"> 5.3 </w:t>
      </w:r>
      <w:r>
        <w:rPr>
          <w:rFonts w:hint="eastAsia"/>
        </w:rPr>
        <w:t>对比算法介绍</w:t>
      </w:r>
    </w:p>
    <w:tbl>
      <w:tblPr>
        <w:tblStyle w:val="af0"/>
        <w:tblW w:w="0" w:type="auto"/>
        <w:jc w:val="center"/>
        <w:tblLook w:val="04A0" w:firstRow="1" w:lastRow="0" w:firstColumn="1" w:lastColumn="0" w:noHBand="0" w:noVBand="1"/>
      </w:tblPr>
      <w:tblGrid>
        <w:gridCol w:w="1413"/>
        <w:gridCol w:w="5391"/>
      </w:tblGrid>
      <w:tr w:rsidR="009406D0" w14:paraId="1E6100BE" w14:textId="77777777" w:rsidTr="0038353C">
        <w:trPr>
          <w:trHeight w:val="284"/>
          <w:jc w:val="center"/>
        </w:trPr>
        <w:tc>
          <w:tcPr>
            <w:tcW w:w="1413" w:type="dxa"/>
          </w:tcPr>
          <w:p w14:paraId="46F81A42" w14:textId="41132E51" w:rsidR="009406D0" w:rsidRDefault="0038353C" w:rsidP="0038353C">
            <w:pPr>
              <w:jc w:val="center"/>
            </w:pPr>
            <w:r>
              <w:rPr>
                <w:rFonts w:hint="eastAsia"/>
              </w:rPr>
              <w:t>算法名称</w:t>
            </w:r>
          </w:p>
        </w:tc>
        <w:tc>
          <w:tcPr>
            <w:tcW w:w="5391" w:type="dxa"/>
          </w:tcPr>
          <w:p w14:paraId="37143C7B" w14:textId="03ACCC07" w:rsidR="009406D0" w:rsidRDefault="0038353C" w:rsidP="0038353C">
            <w:pPr>
              <w:jc w:val="center"/>
            </w:pPr>
            <w:r>
              <w:rPr>
                <w:rFonts w:hint="eastAsia"/>
              </w:rPr>
              <w:t>算法描述</w:t>
            </w:r>
          </w:p>
        </w:tc>
      </w:tr>
      <w:tr w:rsidR="009406D0" w14:paraId="11DA9CB1" w14:textId="77777777" w:rsidTr="0038353C">
        <w:trPr>
          <w:trHeight w:val="284"/>
          <w:jc w:val="center"/>
        </w:trPr>
        <w:tc>
          <w:tcPr>
            <w:tcW w:w="1413" w:type="dxa"/>
          </w:tcPr>
          <w:p w14:paraId="0A664C7F" w14:textId="6AA419BB" w:rsidR="009406D0" w:rsidRDefault="000716A8" w:rsidP="0038353C">
            <w:pPr>
              <w:jc w:val="center"/>
            </w:pPr>
            <w:r>
              <w:rPr>
                <w:rFonts w:hint="eastAsia"/>
              </w:rPr>
              <w:t>G-SP</w:t>
            </w:r>
          </w:p>
        </w:tc>
        <w:tc>
          <w:tcPr>
            <w:tcW w:w="5391" w:type="dxa"/>
          </w:tcPr>
          <w:p w14:paraId="119164F4" w14:textId="1DF3D5A6" w:rsidR="009406D0" w:rsidRDefault="00C15D3B" w:rsidP="0038353C">
            <w:pPr>
              <w:jc w:val="center"/>
            </w:pPr>
            <w:r>
              <w:rPr>
                <w:rFonts w:hint="eastAsia"/>
              </w:rPr>
              <w:t>基于节点</w:t>
            </w:r>
            <w:proofErr w:type="spellStart"/>
            <w:r>
              <w:rPr>
                <w:rFonts w:hint="eastAsia"/>
              </w:rPr>
              <w:t>cpu</w:t>
            </w:r>
            <w:proofErr w:type="spellEnd"/>
            <w:r>
              <w:rPr>
                <w:rFonts w:hint="eastAsia"/>
              </w:rPr>
              <w:t>与带宽和的乘积进行节点排序,</w:t>
            </w:r>
            <w:r>
              <w:t xml:space="preserve"> </w:t>
            </w:r>
            <w:r>
              <w:rPr>
                <w:rFonts w:hint="eastAsia"/>
              </w:rPr>
              <w:t>贪心映射虚拟节点,</w:t>
            </w:r>
            <w:r>
              <w:t xml:space="preserve"> D</w:t>
            </w:r>
            <w:r>
              <w:rPr>
                <w:rFonts w:hint="eastAsia"/>
              </w:rPr>
              <w:t>ijkstra最短路径算法进行虚拟链路映射</w:t>
            </w:r>
          </w:p>
        </w:tc>
      </w:tr>
      <w:tr w:rsidR="009406D0" w14:paraId="0832C08F" w14:textId="77777777" w:rsidTr="0038353C">
        <w:trPr>
          <w:trHeight w:val="284"/>
          <w:jc w:val="center"/>
        </w:trPr>
        <w:tc>
          <w:tcPr>
            <w:tcW w:w="1413" w:type="dxa"/>
          </w:tcPr>
          <w:p w14:paraId="0AB9E0AF" w14:textId="59542FF9" w:rsidR="009406D0" w:rsidRDefault="00E0041B" w:rsidP="0038353C">
            <w:pPr>
              <w:jc w:val="center"/>
            </w:pPr>
            <w:r>
              <w:rPr>
                <w:rFonts w:hint="eastAsia"/>
              </w:rPr>
              <w:lastRenderedPageBreak/>
              <w:t>V</w:t>
            </w:r>
            <w:r>
              <w:t>NE-DCC</w:t>
            </w:r>
          </w:p>
        </w:tc>
        <w:tc>
          <w:tcPr>
            <w:tcW w:w="5391" w:type="dxa"/>
          </w:tcPr>
          <w:p w14:paraId="17ED5DC3" w14:textId="3C24BFC8" w:rsidR="009406D0" w:rsidRDefault="00C15D3B" w:rsidP="0038353C">
            <w:pPr>
              <w:jc w:val="center"/>
            </w:pPr>
            <w:r>
              <w:rPr>
                <w:rFonts w:hint="eastAsia"/>
              </w:rPr>
              <w:t>基于节点度与聚类系数进行节点排序</w:t>
            </w:r>
            <w:r w:rsidR="001B39C9">
              <w:rPr>
                <w:rFonts w:hint="eastAsia"/>
              </w:rPr>
              <w:t>,</w:t>
            </w:r>
            <w:r w:rsidR="001B39C9">
              <w:t xml:space="preserve"> </w:t>
            </w:r>
            <w:r w:rsidR="001B39C9">
              <w:rPr>
                <w:rFonts w:hint="eastAsia"/>
              </w:rPr>
              <w:t>利用B</w:t>
            </w:r>
            <w:r w:rsidR="001B39C9">
              <w:t>FS</w:t>
            </w:r>
            <w:r w:rsidR="001B39C9">
              <w:rPr>
                <w:rFonts w:hint="eastAsia"/>
              </w:rPr>
              <w:t>算法进行虚拟节点映射,</w:t>
            </w:r>
            <w:r w:rsidR="001B39C9">
              <w:t xml:space="preserve"> </w:t>
            </w:r>
            <w:r w:rsidR="001B39C9">
              <w:rPr>
                <w:rFonts w:hint="eastAsia"/>
              </w:rPr>
              <w:t>最后采用K</w:t>
            </w:r>
            <w:r w:rsidR="001B39C9">
              <w:t>-S</w:t>
            </w:r>
            <w:r w:rsidR="001B39C9">
              <w:rPr>
                <w:rFonts w:hint="eastAsia"/>
              </w:rPr>
              <w:t>hortest算法映射虚拟链路</w:t>
            </w:r>
          </w:p>
        </w:tc>
      </w:tr>
      <w:tr w:rsidR="009406D0" w14:paraId="494C0C99" w14:textId="77777777" w:rsidTr="0038353C">
        <w:trPr>
          <w:trHeight w:val="284"/>
          <w:jc w:val="center"/>
        </w:trPr>
        <w:tc>
          <w:tcPr>
            <w:tcW w:w="1413" w:type="dxa"/>
          </w:tcPr>
          <w:p w14:paraId="1E11E2B3" w14:textId="3DDA411D" w:rsidR="009406D0" w:rsidRDefault="00C15D3B" w:rsidP="0038353C">
            <w:pPr>
              <w:jc w:val="center"/>
            </w:pPr>
            <w:r>
              <w:rPr>
                <w:rFonts w:hint="eastAsia"/>
              </w:rPr>
              <w:t>M</w:t>
            </w:r>
            <w:r>
              <w:t>0-NPSO</w:t>
            </w:r>
          </w:p>
        </w:tc>
        <w:tc>
          <w:tcPr>
            <w:tcW w:w="5391" w:type="dxa"/>
          </w:tcPr>
          <w:p w14:paraId="2F32C213" w14:textId="1139395D" w:rsidR="009406D0" w:rsidRDefault="00C15D3B" w:rsidP="0038353C">
            <w:pPr>
              <w:jc w:val="center"/>
            </w:pPr>
            <w:r>
              <w:rPr>
                <w:rFonts w:hint="eastAsia"/>
              </w:rPr>
              <w:t>利用多目标改进粒子群优化算法进行虚拟网的映射</w:t>
            </w:r>
          </w:p>
        </w:tc>
      </w:tr>
      <w:tr w:rsidR="009406D0" w14:paraId="09562454" w14:textId="77777777" w:rsidTr="0038353C">
        <w:trPr>
          <w:trHeight w:val="284"/>
          <w:jc w:val="center"/>
        </w:trPr>
        <w:tc>
          <w:tcPr>
            <w:tcW w:w="1413" w:type="dxa"/>
          </w:tcPr>
          <w:p w14:paraId="058C1E2E" w14:textId="06E8C024" w:rsidR="009406D0" w:rsidRDefault="00C15D3B" w:rsidP="0038353C">
            <w:pPr>
              <w:jc w:val="center"/>
            </w:pPr>
            <w:r>
              <w:rPr>
                <w:rFonts w:hint="eastAsia"/>
              </w:rPr>
              <w:t>R</w:t>
            </w:r>
            <w:r>
              <w:t>W-BFS</w:t>
            </w:r>
          </w:p>
        </w:tc>
        <w:tc>
          <w:tcPr>
            <w:tcW w:w="5391" w:type="dxa"/>
          </w:tcPr>
          <w:p w14:paraId="6B6E80F5" w14:textId="04A7C655" w:rsidR="009406D0" w:rsidRDefault="00F0798C" w:rsidP="0038353C">
            <w:pPr>
              <w:jc w:val="center"/>
            </w:pPr>
            <w:r>
              <w:rPr>
                <w:rFonts w:hint="eastAsia"/>
              </w:rPr>
              <w:t>利用随机游走对节点排序,</w:t>
            </w:r>
            <w:r>
              <w:t xml:space="preserve"> </w:t>
            </w:r>
            <w:r>
              <w:rPr>
                <w:rFonts w:hint="eastAsia"/>
              </w:rPr>
              <w:t>利用B</w:t>
            </w:r>
            <w:r>
              <w:t>FS</w:t>
            </w:r>
            <w:r>
              <w:rPr>
                <w:rFonts w:hint="eastAsia"/>
              </w:rPr>
              <w:t>算法同时完成虚拟节点与虚拟链路的映射</w:t>
            </w:r>
          </w:p>
        </w:tc>
      </w:tr>
    </w:tbl>
    <w:p w14:paraId="1B1E7A40" w14:textId="458A2101" w:rsidR="00E075CD" w:rsidRPr="009E302C" w:rsidRDefault="00E075CD" w:rsidP="00E075CD"/>
    <w:p w14:paraId="0A770491" w14:textId="2C7878B8" w:rsidR="00F70589" w:rsidRDefault="00537BFF" w:rsidP="00392B57">
      <w:pPr>
        <w:pStyle w:val="2"/>
      </w:pPr>
      <w:r>
        <w:rPr>
          <w:rFonts w:hint="eastAsia"/>
        </w:rPr>
        <w:t>5</w:t>
      </w:r>
      <w:r>
        <w:t xml:space="preserve">.3 </w:t>
      </w:r>
      <w:r w:rsidR="00733A19">
        <w:rPr>
          <w:rFonts w:hint="eastAsia"/>
        </w:rPr>
        <w:t>基于三种网络熵的虚拟网络映射实验</w:t>
      </w:r>
    </w:p>
    <w:p w14:paraId="24BBF0FB" w14:textId="10F61178" w:rsidR="00AA03AD" w:rsidRPr="00AA03AD" w:rsidRDefault="00AA03AD" w:rsidP="00AA03AD">
      <w:r>
        <w:tab/>
      </w:r>
      <w:r>
        <w:rPr>
          <w:rFonts w:hint="eastAsia"/>
        </w:rPr>
        <w:t>实验未完成,</w:t>
      </w:r>
      <w:r>
        <w:t xml:space="preserve"> </w:t>
      </w:r>
      <w:r>
        <w:rPr>
          <w:rFonts w:hint="eastAsia"/>
        </w:rPr>
        <w:t>后续添加内容</w:t>
      </w:r>
    </w:p>
    <w:p w14:paraId="4D070B48" w14:textId="4B08DA0C" w:rsidR="00733A19" w:rsidRDefault="00755F97" w:rsidP="00755F97">
      <w:pPr>
        <w:pStyle w:val="2"/>
      </w:pPr>
      <w:r>
        <w:rPr>
          <w:rFonts w:hint="eastAsia"/>
        </w:rPr>
        <w:t>5</w:t>
      </w:r>
      <w:r>
        <w:t xml:space="preserve">.4 </w:t>
      </w:r>
      <w:r w:rsidR="00733A19">
        <w:rPr>
          <w:rFonts w:hint="eastAsia"/>
        </w:rPr>
        <w:t>经典算法对比试验</w:t>
      </w:r>
    </w:p>
    <w:p w14:paraId="0BC5FF21" w14:textId="6B1CCDEA" w:rsidR="00E00855" w:rsidRDefault="00AA03AD" w:rsidP="00AA03AD">
      <w:r>
        <w:tab/>
      </w:r>
      <w:r>
        <w:rPr>
          <w:rFonts w:hint="eastAsia"/>
        </w:rPr>
        <w:t>实验未完成,</w:t>
      </w:r>
      <w:r>
        <w:t xml:space="preserve"> </w:t>
      </w:r>
      <w:r>
        <w:rPr>
          <w:rFonts w:hint="eastAsia"/>
        </w:rPr>
        <w:t>后续添加内容</w:t>
      </w:r>
    </w:p>
    <w:p w14:paraId="62EF9BCC" w14:textId="0AAF540C" w:rsidR="00733A19" w:rsidRDefault="00733A19" w:rsidP="00733A19">
      <w:pPr>
        <w:pStyle w:val="1"/>
        <w:numPr>
          <w:ilvl w:val="0"/>
          <w:numId w:val="5"/>
        </w:numPr>
        <w:jc w:val="center"/>
      </w:pPr>
      <w:r>
        <w:rPr>
          <w:rFonts w:hint="eastAsia"/>
        </w:rPr>
        <w:t>结论与展望</w:t>
      </w:r>
    </w:p>
    <w:p w14:paraId="260C54A7" w14:textId="7EBB4059" w:rsidR="005E3D7E" w:rsidRDefault="00CA224B" w:rsidP="00360838">
      <w:pPr>
        <w:ind w:firstLine="420"/>
      </w:pPr>
      <w:r>
        <w:rPr>
          <w:rFonts w:hint="eastAsia"/>
        </w:rPr>
        <w:t>大多数启发式虚拟网络映射算法在进行节点排序时,</w:t>
      </w:r>
      <w:r>
        <w:t xml:space="preserve"> </w:t>
      </w:r>
      <w:r>
        <w:rPr>
          <w:rFonts w:hint="eastAsia"/>
        </w:rPr>
        <w:t>只考虑网络拓扑和网络资源等静态信息,</w:t>
      </w:r>
      <w:r>
        <w:t xml:space="preserve"> </w:t>
      </w:r>
      <w:r>
        <w:rPr>
          <w:rFonts w:hint="eastAsia"/>
        </w:rPr>
        <w:t>而忽略了网络流量</w:t>
      </w:r>
      <w:r w:rsidR="005E3D7E">
        <w:rPr>
          <w:rFonts w:hint="eastAsia"/>
        </w:rPr>
        <w:t>的变化</w:t>
      </w:r>
      <w:r>
        <w:rPr>
          <w:rFonts w:hint="eastAsia"/>
        </w:rPr>
        <w:t>对网络节点重要性的影响.</w:t>
      </w:r>
      <w:r>
        <w:t xml:space="preserve"> </w:t>
      </w:r>
      <w:r>
        <w:rPr>
          <w:rFonts w:hint="eastAsia"/>
        </w:rPr>
        <w:t xml:space="preserve">针对此问题, </w:t>
      </w:r>
      <w:r w:rsidR="00BE714F">
        <w:rPr>
          <w:rFonts w:hint="eastAsia"/>
        </w:rPr>
        <w:t>设计实现了一种基于广义网络温度的</w:t>
      </w:r>
      <w:r w:rsidR="005E3D7E">
        <w:rPr>
          <w:rFonts w:hint="eastAsia"/>
        </w:rPr>
        <w:t>启发式</w:t>
      </w:r>
      <w:r w:rsidR="00BE714F">
        <w:rPr>
          <w:rFonts w:hint="eastAsia"/>
        </w:rPr>
        <w:t>虚拟网络映射方法</w:t>
      </w:r>
      <w:r w:rsidR="00BE714F">
        <w:t xml:space="preserve">. </w:t>
      </w:r>
      <w:r w:rsidR="00BE714F">
        <w:rPr>
          <w:rFonts w:hint="eastAsia"/>
        </w:rPr>
        <w:t>与现有的虚拟网络映射算法相比,</w:t>
      </w:r>
      <w:r w:rsidR="00BE714F">
        <w:t xml:space="preserve"> </w:t>
      </w:r>
      <w:r w:rsidR="00BE714F">
        <w:rPr>
          <w:rFonts w:hint="eastAsia"/>
        </w:rPr>
        <w:t>本文</w:t>
      </w:r>
      <w:r w:rsidR="00675375">
        <w:rPr>
          <w:rFonts w:hint="eastAsia"/>
        </w:rPr>
        <w:t>兼顾网络流量变化和网络拓扑与资源信息,</w:t>
      </w:r>
      <w:r w:rsidR="00675375">
        <w:t xml:space="preserve"> </w:t>
      </w:r>
      <w:r w:rsidR="00675375">
        <w:rPr>
          <w:rFonts w:hint="eastAsia"/>
        </w:rPr>
        <w:t>综合评估网络节点的</w:t>
      </w:r>
      <w:proofErr w:type="gramStart"/>
      <w:r w:rsidR="00675375">
        <w:rPr>
          <w:rFonts w:hint="eastAsia"/>
        </w:rPr>
        <w:t>排序值</w:t>
      </w:r>
      <w:proofErr w:type="gramEnd"/>
      <w:r w:rsidR="00675375">
        <w:rPr>
          <w:rFonts w:hint="eastAsia"/>
        </w:rPr>
        <w:t>,</w:t>
      </w:r>
      <w:r w:rsidR="00675375">
        <w:t xml:space="preserve"> </w:t>
      </w:r>
      <w:r w:rsidR="008534C2">
        <w:rPr>
          <w:rFonts w:hint="eastAsia"/>
        </w:rPr>
        <w:t>是典型的静态与动态相结合的节点排序方法.</w:t>
      </w:r>
      <w:r w:rsidR="008534C2">
        <w:t xml:space="preserve"> </w:t>
      </w:r>
    </w:p>
    <w:p w14:paraId="390ECF9C" w14:textId="54530840" w:rsidR="00BE714F" w:rsidRDefault="00BE714F" w:rsidP="00360838">
      <w:pPr>
        <w:ind w:firstLine="420"/>
      </w:pPr>
      <w:r>
        <w:rPr>
          <w:rFonts w:hint="eastAsia"/>
        </w:rPr>
        <w:t>实验结果</w:t>
      </w:r>
      <w:r w:rsidR="00CD0366">
        <w:rPr>
          <w:rFonts w:hint="eastAsia"/>
        </w:rPr>
        <w:t>表明</w:t>
      </w:r>
      <w:r>
        <w:rPr>
          <w:rFonts w:hint="eastAsia"/>
        </w:rPr>
        <w:t>,</w:t>
      </w:r>
      <w:r>
        <w:t xml:space="preserve"> </w:t>
      </w:r>
      <w:r w:rsidR="00BD46FF">
        <w:rPr>
          <w:rFonts w:hint="eastAsia"/>
        </w:rPr>
        <w:t>本文提出的</w:t>
      </w:r>
      <w:r>
        <w:rPr>
          <w:rFonts w:hint="eastAsia"/>
        </w:rPr>
        <w:t>基于</w:t>
      </w:r>
      <w:r w:rsidR="00FB5CC5">
        <w:rPr>
          <w:rFonts w:hint="eastAsia"/>
        </w:rPr>
        <w:t>广义网络温度</w:t>
      </w:r>
      <w:r>
        <w:rPr>
          <w:rFonts w:hint="eastAsia"/>
        </w:rPr>
        <w:t>的虚拟网络映射方法与经典的</w:t>
      </w:r>
      <w:r w:rsidR="00FF59C6">
        <w:rPr>
          <w:rFonts w:hint="eastAsia"/>
        </w:rPr>
        <w:t>V</w:t>
      </w:r>
      <w:r w:rsidR="00FF59C6">
        <w:t>NE</w:t>
      </w:r>
      <w:r>
        <w:rPr>
          <w:rFonts w:hint="eastAsia"/>
        </w:rPr>
        <w:t>算法相比,</w:t>
      </w:r>
      <w:r>
        <w:t xml:space="preserve"> </w:t>
      </w:r>
      <w:r>
        <w:rPr>
          <w:rFonts w:hint="eastAsia"/>
        </w:rPr>
        <w:t>可以得到更加准确的节点</w:t>
      </w:r>
      <w:r w:rsidR="00FF59C6">
        <w:rPr>
          <w:rFonts w:hint="eastAsia"/>
        </w:rPr>
        <w:t>排序结果</w:t>
      </w:r>
      <w:r>
        <w:rPr>
          <w:rFonts w:hint="eastAsia"/>
        </w:rPr>
        <w:t>,</w:t>
      </w:r>
      <w:r>
        <w:t xml:space="preserve"> </w:t>
      </w:r>
      <w:r w:rsidR="0055204D">
        <w:rPr>
          <w:rFonts w:hint="eastAsia"/>
        </w:rPr>
        <w:t>从而</w:t>
      </w:r>
      <w:r w:rsidR="00360838">
        <w:rPr>
          <w:rFonts w:hint="eastAsia"/>
        </w:rPr>
        <w:t>提高虚拟网络的映射成功率与底层网络资源的利用率.</w:t>
      </w:r>
    </w:p>
    <w:p w14:paraId="5A4A3FBB" w14:textId="7DDEE18A" w:rsidR="00360838" w:rsidRDefault="00360838" w:rsidP="00FA0F63">
      <w:pPr>
        <w:ind w:firstLine="420"/>
      </w:pPr>
      <w:r>
        <w:rPr>
          <w:rFonts w:hint="eastAsia"/>
        </w:rPr>
        <w:t>但是,</w:t>
      </w:r>
      <w:r>
        <w:t xml:space="preserve"> </w:t>
      </w:r>
      <w:r>
        <w:rPr>
          <w:rFonts w:hint="eastAsia"/>
        </w:rPr>
        <w:t>本文也存在一些不足之处</w:t>
      </w:r>
      <w:r>
        <w:t xml:space="preserve">. </w:t>
      </w:r>
      <w:r>
        <w:rPr>
          <w:rFonts w:hint="eastAsia"/>
        </w:rPr>
        <w:t>比如在计算</w:t>
      </w:r>
      <w:r w:rsidR="00276AB4">
        <w:rPr>
          <w:rFonts w:hint="eastAsia"/>
        </w:rPr>
        <w:t>网络</w:t>
      </w:r>
      <w:r>
        <w:rPr>
          <w:rFonts w:hint="eastAsia"/>
        </w:rPr>
        <w:t>节点的广义网络温度时,</w:t>
      </w:r>
      <w:r>
        <w:t xml:space="preserve"> </w:t>
      </w:r>
      <w:r w:rsidR="00276AB4">
        <w:rPr>
          <w:rFonts w:hint="eastAsia"/>
        </w:rPr>
        <w:t>使用了三种网络熵:</w:t>
      </w:r>
      <w:r w:rsidR="00276AB4">
        <w:t xml:space="preserve"> </w:t>
      </w:r>
      <w:r w:rsidR="00276AB4">
        <w:rPr>
          <w:rFonts w:hint="eastAsia"/>
        </w:rPr>
        <w:t>Shannon熵,</w:t>
      </w:r>
      <w:r w:rsidR="00276AB4">
        <w:t xml:space="preserve"> </w:t>
      </w:r>
      <w:proofErr w:type="spellStart"/>
      <w:r w:rsidR="00276AB4">
        <w:t>Rényi</w:t>
      </w:r>
      <w:proofErr w:type="spellEnd"/>
      <w:proofErr w:type="gramStart"/>
      <w:r w:rsidR="00276AB4">
        <w:t>熵和</w:t>
      </w:r>
      <w:proofErr w:type="spellStart"/>
      <w:proofErr w:type="gramEnd"/>
      <w:r w:rsidR="00276AB4">
        <w:t>Tsallis</w:t>
      </w:r>
      <w:proofErr w:type="spellEnd"/>
      <w:r w:rsidR="00276AB4">
        <w:t xml:space="preserve"> 熵.</w:t>
      </w:r>
      <w:r>
        <w:t xml:space="preserve"> </w:t>
      </w:r>
      <w:r>
        <w:rPr>
          <w:rFonts w:hint="eastAsia"/>
        </w:rPr>
        <w:t>因此下一阶段的主要工作就是</w:t>
      </w:r>
      <w:r w:rsidR="00276AB4">
        <w:rPr>
          <w:rFonts w:hint="eastAsia"/>
        </w:rPr>
        <w:t>进一步</w:t>
      </w:r>
      <w:r>
        <w:rPr>
          <w:rFonts w:hint="eastAsia"/>
        </w:rPr>
        <w:t>研究</w:t>
      </w:r>
      <w:r w:rsidR="00A2104A">
        <w:rPr>
          <w:rFonts w:hint="eastAsia"/>
        </w:rPr>
        <w:t>这些</w:t>
      </w:r>
      <w:r>
        <w:rPr>
          <w:rFonts w:hint="eastAsia"/>
        </w:rPr>
        <w:t>网络熵</w:t>
      </w:r>
      <w:r w:rsidR="00276AB4">
        <w:rPr>
          <w:rFonts w:hint="eastAsia"/>
        </w:rPr>
        <w:t>的性质,</w:t>
      </w:r>
      <w:r w:rsidR="00BC46AB">
        <w:rPr>
          <w:rFonts w:hint="eastAsia"/>
        </w:rPr>
        <w:t xml:space="preserve"> 引入更多参数与定义,</w:t>
      </w:r>
      <w:r w:rsidR="00BC46AB">
        <w:t xml:space="preserve"> </w:t>
      </w:r>
      <w:r w:rsidR="00BC46AB">
        <w:rPr>
          <w:rFonts w:hint="eastAsia"/>
        </w:rPr>
        <w:t>建立广义网络温度动力学模型</w:t>
      </w:r>
      <w:r w:rsidR="00276AB4">
        <w:rPr>
          <w:rFonts w:hint="eastAsia"/>
        </w:rPr>
        <w:t>.</w:t>
      </w:r>
      <w:r w:rsidR="00276AB4">
        <w:t xml:space="preserve"> </w:t>
      </w:r>
      <w:r w:rsidR="00276AB4">
        <w:rPr>
          <w:rFonts w:hint="eastAsia"/>
        </w:rPr>
        <w:t>同时,</w:t>
      </w:r>
      <w:r w:rsidR="00276AB4">
        <w:t xml:space="preserve"> </w:t>
      </w:r>
      <w:r w:rsidR="00276AB4">
        <w:rPr>
          <w:rFonts w:hint="eastAsia"/>
        </w:rPr>
        <w:t>还可以引入更多形式的网络</w:t>
      </w:r>
      <w:proofErr w:type="gramStart"/>
      <w:r w:rsidR="00276AB4">
        <w:rPr>
          <w:rFonts w:hint="eastAsia"/>
        </w:rPr>
        <w:t>熵</w:t>
      </w:r>
      <w:proofErr w:type="gramEnd"/>
      <w:r w:rsidR="00020E00">
        <w:rPr>
          <w:rFonts w:hint="eastAsia"/>
        </w:rPr>
        <w:t>重新定义广义网络温度</w:t>
      </w:r>
      <w:r w:rsidR="00FA0F63">
        <w:rPr>
          <w:rFonts w:hint="eastAsia"/>
        </w:rPr>
        <w:t>,</w:t>
      </w:r>
      <w:r w:rsidR="00FA0F63">
        <w:t xml:space="preserve"> </w:t>
      </w:r>
      <w:r w:rsidR="00FA0F63">
        <w:rPr>
          <w:rFonts w:hint="eastAsia"/>
        </w:rPr>
        <w:t>进一步提升算法的性能.</w:t>
      </w:r>
      <w:r w:rsidR="00FA0F63">
        <w:t xml:space="preserve"> </w:t>
      </w:r>
    </w:p>
    <w:p w14:paraId="10964BD4" w14:textId="050DEF96" w:rsidR="00A2104A" w:rsidRDefault="00A2104A" w:rsidP="00FA0F63">
      <w:pPr>
        <w:ind w:firstLine="420"/>
      </w:pPr>
      <w:r>
        <w:rPr>
          <w:rFonts w:hint="eastAsia"/>
        </w:rPr>
        <w:t>另外,</w:t>
      </w:r>
      <w:r>
        <w:t xml:space="preserve"> </w:t>
      </w:r>
      <w:r>
        <w:rPr>
          <w:rFonts w:hint="eastAsia"/>
        </w:rPr>
        <w:t>在网络节点排序时,</w:t>
      </w:r>
      <w:r>
        <w:t xml:space="preserve"> </w:t>
      </w:r>
      <w:r>
        <w:rPr>
          <w:rFonts w:hint="eastAsia"/>
        </w:rPr>
        <w:t>只考虑了节点度作为节点拓扑特征,</w:t>
      </w:r>
      <w:r>
        <w:t xml:space="preserve"> </w:t>
      </w:r>
      <w:r>
        <w:rPr>
          <w:rFonts w:hint="eastAsia"/>
        </w:rPr>
        <w:t>而网络的拓扑特征对于网络节点的重要性是必不可少的</w:t>
      </w:r>
      <w:r w:rsidR="00332459">
        <w:t>.</w:t>
      </w:r>
      <w:r>
        <w:t xml:space="preserve"> </w:t>
      </w:r>
      <w:r>
        <w:rPr>
          <w:rFonts w:hint="eastAsia"/>
        </w:rPr>
        <w:t>因此可以考虑引入更多拓扑特征,</w:t>
      </w:r>
      <w:r>
        <w:t xml:space="preserve"> </w:t>
      </w:r>
      <w:r>
        <w:rPr>
          <w:rFonts w:hint="eastAsia"/>
        </w:rPr>
        <w:t>通过研究单一特征对算法映射性能的影响,</w:t>
      </w:r>
      <w:r>
        <w:t xml:space="preserve"> </w:t>
      </w:r>
      <w:r>
        <w:rPr>
          <w:rFonts w:hint="eastAsia"/>
        </w:rPr>
        <w:t>从而选择</w:t>
      </w:r>
      <w:r w:rsidR="00332459">
        <w:rPr>
          <w:rFonts w:hint="eastAsia"/>
        </w:rPr>
        <w:t>出对算法性能影响最大的因素,</w:t>
      </w:r>
      <w:r w:rsidR="00332459">
        <w:t xml:space="preserve"> </w:t>
      </w:r>
      <w:r w:rsidR="00332459">
        <w:rPr>
          <w:rFonts w:hint="eastAsia"/>
        </w:rPr>
        <w:t>提升算法性能.</w:t>
      </w:r>
      <w:r w:rsidR="00332459">
        <w:t xml:space="preserve"> </w:t>
      </w:r>
    </w:p>
    <w:p w14:paraId="00615640" w14:textId="3695FCEA" w:rsidR="00460465" w:rsidRDefault="004F03E1" w:rsidP="00E3169F">
      <w:pPr>
        <w:ind w:firstLine="420"/>
      </w:pPr>
      <w:r>
        <w:rPr>
          <w:rFonts w:hint="eastAsia"/>
        </w:rPr>
        <w:t>最后,</w:t>
      </w:r>
      <w:r>
        <w:t xml:space="preserve"> </w:t>
      </w:r>
      <w:r>
        <w:rPr>
          <w:rFonts w:hint="eastAsia"/>
        </w:rPr>
        <w:t>同大多数</w:t>
      </w:r>
      <w:r>
        <w:t>VNE</w:t>
      </w:r>
      <w:r>
        <w:rPr>
          <w:rFonts w:hint="eastAsia"/>
        </w:rPr>
        <w:t>算法一样,</w:t>
      </w:r>
      <w:r>
        <w:t xml:space="preserve"> </w:t>
      </w:r>
      <w:r>
        <w:rPr>
          <w:rFonts w:hint="eastAsia"/>
        </w:rPr>
        <w:t>虚拟网络在映射到底层网络之后,</w:t>
      </w:r>
      <w:r>
        <w:t xml:space="preserve"> </w:t>
      </w:r>
      <w:r>
        <w:rPr>
          <w:rFonts w:hint="eastAsia"/>
        </w:rPr>
        <w:t>资源分配方案在虚拟网络生命周期内都不会发生改变</w:t>
      </w:r>
      <w:r>
        <w:t xml:space="preserve">. </w:t>
      </w:r>
      <w:r>
        <w:rPr>
          <w:rFonts w:hint="eastAsia"/>
        </w:rPr>
        <w:t>但底层网络是动态的,</w:t>
      </w:r>
      <w:r>
        <w:t xml:space="preserve"> </w:t>
      </w:r>
      <w:r>
        <w:rPr>
          <w:rFonts w:hint="eastAsia"/>
        </w:rPr>
        <w:t>随着虚拟网请求的不断地到来和离去,</w:t>
      </w:r>
      <w:r>
        <w:t xml:space="preserve"> </w:t>
      </w:r>
      <w:r>
        <w:rPr>
          <w:rFonts w:hint="eastAsia"/>
        </w:rPr>
        <w:t>底层网络资源被不断占用</w:t>
      </w:r>
      <w:r w:rsidR="00221224">
        <w:rPr>
          <w:rFonts w:hint="eastAsia"/>
        </w:rPr>
        <w:t>与</w:t>
      </w:r>
      <w:r>
        <w:rPr>
          <w:rFonts w:hint="eastAsia"/>
        </w:rPr>
        <w:t>释放,</w:t>
      </w:r>
      <w:r>
        <w:t xml:space="preserve"> </w:t>
      </w:r>
      <w:r>
        <w:rPr>
          <w:rFonts w:hint="eastAsia"/>
        </w:rPr>
        <w:t>导致底层网络的资源碎片化愈发严重,</w:t>
      </w:r>
      <w:r>
        <w:t xml:space="preserve"> </w:t>
      </w:r>
      <w:r>
        <w:rPr>
          <w:rFonts w:hint="eastAsia"/>
        </w:rPr>
        <w:t>降低后续到来的虚拟网请求的接受率</w:t>
      </w:r>
      <w:r>
        <w:t xml:space="preserve">. </w:t>
      </w:r>
      <w:r>
        <w:rPr>
          <w:rFonts w:hint="eastAsia"/>
        </w:rPr>
        <w:t>因此,</w:t>
      </w:r>
      <w:r>
        <w:t xml:space="preserve"> </w:t>
      </w:r>
      <w:r>
        <w:rPr>
          <w:rFonts w:hint="eastAsia"/>
        </w:rPr>
        <w:t>对虚拟网络的映射方案进行动态调整是十分必要的</w:t>
      </w:r>
      <w:r w:rsidR="00E3169F">
        <w:t xml:space="preserve">, </w:t>
      </w:r>
      <w:r w:rsidR="00964F58">
        <w:rPr>
          <w:rFonts w:hint="eastAsia"/>
        </w:rPr>
        <w:t>比如</w:t>
      </w:r>
      <w:r w:rsidR="00E3169F">
        <w:rPr>
          <w:rFonts w:hint="eastAsia"/>
        </w:rPr>
        <w:t>可以周期地将</w:t>
      </w:r>
      <w:r w:rsidR="00964F58">
        <w:rPr>
          <w:rFonts w:hint="eastAsia"/>
        </w:rPr>
        <w:t>部署在</w:t>
      </w:r>
      <w:r w:rsidR="00E3169F">
        <w:rPr>
          <w:rFonts w:hint="eastAsia"/>
        </w:rPr>
        <w:t>负载高</w:t>
      </w:r>
      <w:r w:rsidR="00221224">
        <w:rPr>
          <w:rFonts w:hint="eastAsia"/>
        </w:rPr>
        <w:t>且</w:t>
      </w:r>
      <w:r w:rsidR="00E3169F">
        <w:rPr>
          <w:rFonts w:hint="eastAsia"/>
        </w:rPr>
        <w:t>资源少的区域的虚拟网络迁移到负载低且资源多的区域,</w:t>
      </w:r>
      <w:r w:rsidR="00E3169F">
        <w:t xml:space="preserve"> </w:t>
      </w:r>
      <w:r w:rsidR="00E3169F">
        <w:rPr>
          <w:rFonts w:hint="eastAsia"/>
        </w:rPr>
        <w:t>提高整个网络的资源利用率,</w:t>
      </w:r>
      <w:r w:rsidR="00E3169F">
        <w:t xml:space="preserve"> </w:t>
      </w:r>
      <w:r w:rsidR="00E3169F">
        <w:rPr>
          <w:rFonts w:hint="eastAsia"/>
        </w:rPr>
        <w:t>缓解资源碎片化与网络阻塞问题.</w:t>
      </w:r>
      <w:r w:rsidR="00E3169F">
        <w:t xml:space="preserve"> </w:t>
      </w:r>
    </w:p>
    <w:p w14:paraId="115C5973" w14:textId="1EE04887" w:rsidR="00460465" w:rsidRDefault="00460465" w:rsidP="00460465"/>
    <w:p w14:paraId="1D4B1BEA" w14:textId="43277AFC" w:rsidR="00460465" w:rsidRDefault="00460465" w:rsidP="00460465">
      <w:commentRangeStart w:id="28"/>
      <w:r>
        <w:rPr>
          <w:rFonts w:hint="eastAsia"/>
        </w:rPr>
        <w:t>参考文献:</w:t>
      </w:r>
      <w:commentRangeEnd w:id="28"/>
      <w:r w:rsidR="004968E5">
        <w:rPr>
          <w:rStyle w:val="ab"/>
        </w:rPr>
        <w:commentReference w:id="28"/>
      </w:r>
    </w:p>
    <w:p w14:paraId="5CA5F89A" w14:textId="74B4D55C" w:rsidR="00460465" w:rsidRPr="00733A19" w:rsidRDefault="009F720F" w:rsidP="00460465">
      <w:r>
        <w:lastRenderedPageBreak/>
        <w:t>[</w:t>
      </w:r>
      <w:r>
        <w:rPr>
          <w:rFonts w:hint="eastAsia"/>
        </w:rPr>
        <w:t>某某</w:t>
      </w:r>
      <w:r>
        <w:t>]</w:t>
      </w:r>
      <w:r w:rsidR="00154F3F">
        <w:t xml:space="preserve"> </w:t>
      </w:r>
      <w:r>
        <w:t>Waxman B M. Routing of Multipoint Connections [J]. IEEE Journal of Selected Areas in Communications, 1988, 6(9): 1617-1622.</w:t>
      </w:r>
    </w:p>
    <w:sectPr w:rsidR="00460465" w:rsidRPr="00733A19" w:rsidSect="00CA677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nter Fall" w:date="2022-05-03T15:35:00Z" w:initials="WF">
    <w:p w14:paraId="1ABC22B4" w14:textId="04B43439" w:rsidR="00342586" w:rsidRDefault="00342586">
      <w:pPr>
        <w:pStyle w:val="ac"/>
      </w:pPr>
      <w:r>
        <w:rPr>
          <w:rStyle w:val="ab"/>
        </w:rPr>
        <w:annotationRef/>
      </w:r>
      <w:r>
        <w:rPr>
          <w:rFonts w:hint="eastAsia"/>
        </w:rPr>
        <w:t>如果后面介绍算法时,</w:t>
      </w:r>
      <w:r>
        <w:t xml:space="preserve"> </w:t>
      </w:r>
      <w:r>
        <w:rPr>
          <w:rFonts w:hint="eastAsia"/>
        </w:rPr>
        <w:t>没有提到可以解决这个问题,</w:t>
      </w:r>
      <w:r>
        <w:t xml:space="preserve"> </w:t>
      </w:r>
      <w:r>
        <w:rPr>
          <w:rFonts w:hint="eastAsia"/>
        </w:rPr>
        <w:t>那么这里这么写就会显得</w:t>
      </w:r>
      <w:r w:rsidR="00D87008">
        <w:rPr>
          <w:rFonts w:hint="eastAsia"/>
        </w:rPr>
        <w:t>夸大</w:t>
      </w:r>
    </w:p>
  </w:comment>
  <w:comment w:id="1" w:author="Winter Fall" w:date="2022-05-08T20:06:00Z" w:initials="WF">
    <w:p w14:paraId="7155DD37" w14:textId="17E4A26D" w:rsidR="00FC5EEE" w:rsidRDefault="00FC5EEE">
      <w:pPr>
        <w:pStyle w:val="ac"/>
      </w:pPr>
      <w:r>
        <w:rPr>
          <w:rStyle w:val="ab"/>
        </w:rPr>
        <w:annotationRef/>
      </w:r>
      <w:r>
        <w:rPr>
          <w:rFonts w:hint="eastAsia"/>
        </w:rPr>
        <w:t>曹</w:t>
      </w:r>
    </w:p>
  </w:comment>
  <w:comment w:id="2" w:author="Winter Fall" w:date="2022-05-10T09:06:00Z" w:initials="WF">
    <w:p w14:paraId="177B406A" w14:textId="1C54E903" w:rsidR="005C20CA" w:rsidRDefault="005C20CA">
      <w:pPr>
        <w:pStyle w:val="ac"/>
      </w:pPr>
      <w:r>
        <w:rPr>
          <w:rStyle w:val="ab"/>
        </w:rPr>
        <w:annotationRef/>
      </w:r>
      <w:r>
        <w:rPr>
          <w:rFonts w:hint="eastAsia"/>
        </w:rPr>
        <w:t>这里再写一个</w:t>
      </w:r>
      <w:r w:rsidR="00822F12">
        <w:rPr>
          <w:rFonts w:hint="eastAsia"/>
        </w:rPr>
        <w:t>表格,</w:t>
      </w:r>
      <w:r w:rsidR="00822F12">
        <w:t xml:space="preserve"> </w:t>
      </w:r>
      <w:r w:rsidR="00822F12">
        <w:rPr>
          <w:rFonts w:hint="eastAsia"/>
        </w:rPr>
        <w:t>展示三种方法各自的优缺点</w:t>
      </w:r>
    </w:p>
  </w:comment>
  <w:comment w:id="3" w:author="Winter Fall" w:date="2022-05-08T20:01:00Z" w:initials="WF">
    <w:p w14:paraId="1F60A761" w14:textId="03A7FC6B" w:rsidR="008C5695" w:rsidRDefault="008C5695">
      <w:pPr>
        <w:pStyle w:val="ac"/>
      </w:pPr>
      <w:r>
        <w:rPr>
          <w:rStyle w:val="ab"/>
        </w:rPr>
        <w:annotationRef/>
      </w:r>
      <w:r>
        <w:rPr>
          <w:rFonts w:hint="eastAsia"/>
        </w:rPr>
        <w:t>启发式算法的优点</w:t>
      </w:r>
    </w:p>
  </w:comment>
  <w:comment w:id="4" w:author="Winter Fall" w:date="2022-05-08T20:41:00Z" w:initials="WF">
    <w:p w14:paraId="42E9FABB" w14:textId="68109705" w:rsidR="00E1168D" w:rsidRDefault="00E1168D">
      <w:pPr>
        <w:pStyle w:val="ac"/>
      </w:pPr>
      <w:r>
        <w:rPr>
          <w:rStyle w:val="ab"/>
        </w:rPr>
        <w:annotationRef/>
      </w:r>
      <w:r>
        <w:rPr>
          <w:rFonts w:hint="eastAsia"/>
        </w:rPr>
        <w:t>句子之间的逻辑衔接</w:t>
      </w:r>
      <w:r w:rsidR="005503E9">
        <w:rPr>
          <w:rFonts w:hint="eastAsia"/>
        </w:rPr>
        <w:t>优点</w:t>
      </w:r>
      <w:r>
        <w:rPr>
          <w:rFonts w:hint="eastAsia"/>
        </w:rPr>
        <w:t>问题,</w:t>
      </w:r>
      <w:r>
        <w:t xml:space="preserve"> </w:t>
      </w:r>
      <w:r>
        <w:rPr>
          <w:rFonts w:hint="eastAsia"/>
        </w:rPr>
        <w:t>不够条理</w:t>
      </w:r>
    </w:p>
  </w:comment>
  <w:comment w:id="5" w:author="Winter Fall" w:date="2022-05-08T20:47:00Z" w:initials="WF">
    <w:p w14:paraId="3AD31CF7" w14:textId="59384D2C" w:rsidR="0059514B" w:rsidRDefault="0059514B">
      <w:pPr>
        <w:pStyle w:val="ac"/>
      </w:pPr>
      <w:r>
        <w:rPr>
          <w:rStyle w:val="ab"/>
        </w:rPr>
        <w:annotationRef/>
      </w:r>
      <w:r w:rsidR="0050436A">
        <w:rPr>
          <w:rFonts w:hint="eastAsia"/>
        </w:rPr>
        <w:t>感觉总结的有点问题</w:t>
      </w:r>
    </w:p>
  </w:comment>
  <w:comment w:id="6" w:author="Winter Fall" w:date="2022-05-08T21:05:00Z" w:initials="WF">
    <w:p w14:paraId="368B9980" w14:textId="77777777" w:rsidR="005D32AE" w:rsidRDefault="005D32AE">
      <w:pPr>
        <w:pStyle w:val="ac"/>
      </w:pPr>
      <w:r>
        <w:rPr>
          <w:rStyle w:val="ab"/>
        </w:rPr>
        <w:annotationRef/>
      </w:r>
      <w:r>
        <w:rPr>
          <w:rFonts w:hint="eastAsia"/>
        </w:rPr>
        <w:t>基于静态,</w:t>
      </w:r>
      <w:r>
        <w:t xml:space="preserve"> </w:t>
      </w:r>
      <w:r>
        <w:rPr>
          <w:rFonts w:hint="eastAsia"/>
        </w:rPr>
        <w:t>忽略动态,</w:t>
      </w:r>
      <w:r>
        <w:t xml:space="preserve"> </w:t>
      </w:r>
      <w:r>
        <w:rPr>
          <w:rFonts w:hint="eastAsia"/>
        </w:rPr>
        <w:t>没错</w:t>
      </w:r>
    </w:p>
    <w:p w14:paraId="76E7E04D" w14:textId="628069B4" w:rsidR="005D32AE" w:rsidRDefault="005D32AE">
      <w:pPr>
        <w:pStyle w:val="ac"/>
      </w:pPr>
      <w:r>
        <w:rPr>
          <w:rFonts w:hint="eastAsia"/>
        </w:rPr>
        <w:t>但,</w:t>
      </w:r>
      <w:r>
        <w:t xml:space="preserve"> </w:t>
      </w:r>
      <w:r>
        <w:rPr>
          <w:rFonts w:hint="eastAsia"/>
        </w:rPr>
        <w:t>逻辑不够,</w:t>
      </w:r>
      <w:r>
        <w:t xml:space="preserve"> </w:t>
      </w:r>
      <w:r>
        <w:rPr>
          <w:rFonts w:hint="eastAsia"/>
        </w:rPr>
        <w:t>没有说服力</w:t>
      </w:r>
    </w:p>
  </w:comment>
  <w:comment w:id="7" w:author="Winter Fall" w:date="2022-05-08T21:08:00Z" w:initials="WF">
    <w:p w14:paraId="13296A56" w14:textId="19557703" w:rsidR="00A62E65" w:rsidRDefault="00A62E65">
      <w:pPr>
        <w:pStyle w:val="ac"/>
      </w:pPr>
      <w:r>
        <w:rPr>
          <w:rStyle w:val="ab"/>
        </w:rPr>
        <w:annotationRef/>
      </w:r>
      <w:r>
        <w:rPr>
          <w:rFonts w:hint="eastAsia"/>
        </w:rPr>
        <w:t>这句话不是前面文献的存在的问题,</w:t>
      </w:r>
      <w:r>
        <w:t xml:space="preserve"> </w:t>
      </w:r>
      <w:r>
        <w:rPr>
          <w:rFonts w:hint="eastAsia"/>
        </w:rPr>
        <w:t>而是补充,</w:t>
      </w:r>
      <w:r>
        <w:t xml:space="preserve"> </w:t>
      </w:r>
      <w:r>
        <w:rPr>
          <w:rFonts w:hint="eastAsia"/>
        </w:rPr>
        <w:t>所以这句话之前要综述前文存在的问题</w:t>
      </w:r>
    </w:p>
  </w:comment>
  <w:comment w:id="8" w:author="Winter Fall" w:date="2022-05-09T21:52:00Z" w:initials="WF">
    <w:p w14:paraId="7044D329" w14:textId="6BC0FD02" w:rsidR="00F435D2" w:rsidRDefault="00F435D2">
      <w:pPr>
        <w:pStyle w:val="ac"/>
      </w:pPr>
      <w:r>
        <w:rPr>
          <w:rStyle w:val="ab"/>
        </w:rPr>
        <w:annotationRef/>
      </w:r>
      <w:r>
        <w:rPr>
          <w:rFonts w:hint="eastAsia"/>
        </w:rPr>
        <w:t>可</w:t>
      </w:r>
      <w:proofErr w:type="gramStart"/>
      <w:r>
        <w:rPr>
          <w:rFonts w:hint="eastAsia"/>
        </w:rPr>
        <w:t>删</w:t>
      </w:r>
      <w:proofErr w:type="gramEnd"/>
    </w:p>
  </w:comment>
  <w:comment w:id="9" w:author="Winter Fall" w:date="2022-05-09T21:54:00Z" w:initials="WF">
    <w:p w14:paraId="1AA13D2F" w14:textId="79154E47" w:rsidR="005D1799" w:rsidRDefault="005D1799">
      <w:pPr>
        <w:pStyle w:val="ac"/>
      </w:pPr>
      <w:r>
        <w:rPr>
          <w:rStyle w:val="ab"/>
        </w:rPr>
        <w:annotationRef/>
      </w:r>
      <w:r>
        <w:rPr>
          <w:rFonts w:hint="eastAsia"/>
        </w:rPr>
        <w:t>可</w:t>
      </w:r>
      <w:proofErr w:type="gramStart"/>
      <w:r>
        <w:rPr>
          <w:rFonts w:hint="eastAsia"/>
        </w:rPr>
        <w:t>删</w:t>
      </w:r>
      <w:proofErr w:type="gramEnd"/>
    </w:p>
  </w:comment>
  <w:comment w:id="10" w:author="Winter Fall" w:date="2022-05-05T22:02:00Z" w:initials="WF">
    <w:p w14:paraId="3B039CB7" w14:textId="77777777" w:rsidR="004251EA" w:rsidRDefault="004251EA" w:rsidP="004251EA">
      <w:pPr>
        <w:pStyle w:val="ac"/>
        <w:numPr>
          <w:ilvl w:val="0"/>
          <w:numId w:val="9"/>
        </w:numPr>
      </w:pPr>
      <w:r>
        <w:rPr>
          <w:rStyle w:val="ab"/>
        </w:rPr>
        <w:annotationRef/>
      </w:r>
      <w:r>
        <w:rPr>
          <w:rFonts w:hint="eastAsia"/>
        </w:rPr>
        <w:t>不够准确</w:t>
      </w:r>
    </w:p>
    <w:p w14:paraId="149FE7D5" w14:textId="77777777" w:rsidR="004251EA" w:rsidRDefault="004251EA" w:rsidP="004251EA">
      <w:pPr>
        <w:pStyle w:val="ac"/>
        <w:numPr>
          <w:ilvl w:val="0"/>
          <w:numId w:val="9"/>
        </w:numPr>
      </w:pPr>
      <w:r>
        <w:rPr>
          <w:rFonts w:hint="eastAsia"/>
        </w:rPr>
        <w:t>不应该只说网络流量更新,</w:t>
      </w:r>
      <w:r>
        <w:t xml:space="preserve"> </w:t>
      </w:r>
      <w:r>
        <w:rPr>
          <w:rFonts w:hint="eastAsia"/>
        </w:rPr>
        <w:t>应该把网络拓扑与网络资源放在一起说</w:t>
      </w:r>
    </w:p>
  </w:comment>
  <w:comment w:id="11" w:author="Winter Fall" w:date="2022-05-10T09:17:00Z" w:initials="WF">
    <w:p w14:paraId="2CADBC68" w14:textId="35774712" w:rsidR="001D6461" w:rsidRDefault="001D6461">
      <w:pPr>
        <w:pStyle w:val="ac"/>
      </w:pPr>
      <w:r>
        <w:rPr>
          <w:rStyle w:val="ab"/>
        </w:rPr>
        <w:annotationRef/>
      </w:r>
      <w:r>
        <w:rPr>
          <w:rFonts w:hint="eastAsia"/>
        </w:rPr>
        <w:t>参考文献</w:t>
      </w:r>
    </w:p>
  </w:comment>
  <w:comment w:id="12" w:author="Winter Fall" w:date="2022-05-10T09:18:00Z" w:initials="WF">
    <w:p w14:paraId="788CBEBA" w14:textId="483B4C5A" w:rsidR="001D6461" w:rsidRDefault="001D6461">
      <w:pPr>
        <w:pStyle w:val="ac"/>
      </w:pPr>
      <w:r>
        <w:rPr>
          <w:rStyle w:val="ab"/>
        </w:rPr>
        <w:annotationRef/>
      </w:r>
      <w:r>
        <w:rPr>
          <w:rFonts w:hint="eastAsia"/>
        </w:rPr>
        <w:t>参考文献</w:t>
      </w:r>
    </w:p>
  </w:comment>
  <w:comment w:id="13" w:author="Winter Fall" w:date="2022-05-10T09:21:00Z" w:initials="WF">
    <w:p w14:paraId="3556D3B0" w14:textId="61E52FAE" w:rsidR="004F413E" w:rsidRDefault="004F413E">
      <w:pPr>
        <w:pStyle w:val="ac"/>
      </w:pPr>
      <w:r>
        <w:rPr>
          <w:rStyle w:val="ab"/>
        </w:rPr>
        <w:annotationRef/>
      </w:r>
      <w:r>
        <w:rPr>
          <w:rFonts w:hint="eastAsia"/>
        </w:rPr>
        <w:t>这里应该是与</w:t>
      </w:r>
      <w:r>
        <w:t>VNE</w:t>
      </w:r>
      <w:r>
        <w:rPr>
          <w:rFonts w:hint="eastAsia"/>
        </w:rPr>
        <w:t>问题相关的性质,</w:t>
      </w:r>
      <w:r>
        <w:t xml:space="preserve"> </w:t>
      </w:r>
      <w:r>
        <w:rPr>
          <w:rFonts w:hint="eastAsia"/>
        </w:rPr>
        <w:t>后面基于该性质才</w:t>
      </w:r>
      <w:r w:rsidR="00277B26">
        <w:rPr>
          <w:rFonts w:hint="eastAsia"/>
        </w:rPr>
        <w:t>提出相应</w:t>
      </w:r>
      <w:r>
        <w:rPr>
          <w:rFonts w:hint="eastAsia"/>
        </w:rPr>
        <w:t>的V</w:t>
      </w:r>
      <w:r>
        <w:t>NE</w:t>
      </w:r>
      <w:r>
        <w:rPr>
          <w:rFonts w:hint="eastAsia"/>
        </w:rPr>
        <w:t>算法</w:t>
      </w:r>
    </w:p>
  </w:comment>
  <w:comment w:id="14" w:author="Winter Fall" w:date="2022-05-10T22:49:00Z" w:initials="WF">
    <w:p w14:paraId="2B9CBE10" w14:textId="77777777" w:rsidR="00BE30FC" w:rsidRDefault="00BE30FC">
      <w:pPr>
        <w:pStyle w:val="ac"/>
      </w:pPr>
      <w:r>
        <w:rPr>
          <w:rStyle w:val="ab"/>
        </w:rPr>
        <w:annotationRef/>
      </w:r>
      <w:r>
        <w:rPr>
          <w:rFonts w:hint="eastAsia"/>
        </w:rPr>
        <w:t>套娃?</w:t>
      </w:r>
    </w:p>
    <w:p w14:paraId="610BA475" w14:textId="3DFE66B7" w:rsidR="00BE30FC" w:rsidRDefault="00BE30FC">
      <w:pPr>
        <w:pStyle w:val="ac"/>
      </w:pPr>
      <w:r>
        <w:rPr>
          <w:rFonts w:hint="eastAsia"/>
        </w:rPr>
        <w:t>换个序号表示</w:t>
      </w:r>
    </w:p>
  </w:comment>
  <w:comment w:id="15" w:author="Winter Fall" w:date="2022-05-06T15:45:00Z" w:initials="WF">
    <w:p w14:paraId="759BF037" w14:textId="3F639FBE" w:rsidR="00866BAE" w:rsidRDefault="00866BAE">
      <w:pPr>
        <w:pStyle w:val="ac"/>
      </w:pPr>
      <w:r>
        <w:rPr>
          <w:rStyle w:val="ab"/>
        </w:rPr>
        <w:annotationRef/>
      </w:r>
      <w:r>
        <w:rPr>
          <w:rFonts w:hint="eastAsia"/>
        </w:rPr>
        <w:t>不够学术</w:t>
      </w:r>
    </w:p>
  </w:comment>
  <w:comment w:id="16" w:author="Winter Fall" w:date="2022-05-06T15:46:00Z" w:initials="WF">
    <w:p w14:paraId="505C97EB" w14:textId="5752D7AE" w:rsidR="00866BAE" w:rsidRDefault="00866BAE">
      <w:pPr>
        <w:pStyle w:val="ac"/>
      </w:pPr>
      <w:r>
        <w:rPr>
          <w:rStyle w:val="ab"/>
          <w:rFonts w:hint="eastAsia"/>
        </w:rPr>
        <w:t>越大,</w:t>
      </w:r>
      <w:r>
        <w:rPr>
          <w:rStyle w:val="ab"/>
        </w:rPr>
        <w:t xml:space="preserve"> </w:t>
      </w:r>
      <w:r>
        <w:rPr>
          <w:rStyle w:val="ab"/>
          <w:rFonts w:hint="eastAsia"/>
        </w:rPr>
        <w:t>所以才要避免映射到这里,导致阻塞</w:t>
      </w:r>
    </w:p>
  </w:comment>
  <w:comment w:id="17" w:author="Winter Fall" w:date="2022-05-07T15:08:00Z" w:initials="WF">
    <w:p w14:paraId="3C137B40" w14:textId="2E4C454B" w:rsidR="004A504E" w:rsidRPr="004A504E" w:rsidRDefault="004A504E">
      <w:pPr>
        <w:pStyle w:val="ac"/>
      </w:pPr>
      <w:r>
        <w:rPr>
          <w:rStyle w:val="ab"/>
        </w:rPr>
        <w:annotationRef/>
      </w:r>
      <w:r>
        <w:rPr>
          <w:rFonts w:hint="eastAsia"/>
        </w:rPr>
        <w:t>不应该这么说的</w:t>
      </w:r>
    </w:p>
  </w:comment>
  <w:comment w:id="18" w:author="Winter Fall" w:date="2022-05-05T21:45:00Z" w:initials="WF">
    <w:p w14:paraId="7B744D6F" w14:textId="39CBE810" w:rsidR="00F93DD7" w:rsidRDefault="00F93DD7" w:rsidP="00F93DD7">
      <w:pPr>
        <w:pStyle w:val="ac"/>
        <w:ind w:firstLine="880"/>
      </w:pPr>
      <w:r>
        <w:rPr>
          <w:rStyle w:val="ab"/>
        </w:rPr>
        <w:annotationRef/>
      </w:r>
      <w:r>
        <w:rPr>
          <w:rFonts w:hint="eastAsia"/>
        </w:rPr>
        <w:t>参考文献:</w:t>
      </w:r>
      <w:r>
        <w:t xml:space="preserve"> </w:t>
      </w:r>
      <w:r>
        <w:rPr>
          <w:rFonts w:hint="eastAsia"/>
        </w:rPr>
        <w:t>陈3</w:t>
      </w:r>
      <w:r>
        <w:t>7</w:t>
      </w:r>
    </w:p>
  </w:comment>
  <w:comment w:id="19" w:author="Winter Fall" w:date="2022-05-07T15:25:00Z" w:initials="WF">
    <w:p w14:paraId="563CC4C4" w14:textId="7EB0AA72" w:rsidR="00B6775D" w:rsidRDefault="00B6775D">
      <w:pPr>
        <w:pStyle w:val="ac"/>
      </w:pPr>
      <w:r>
        <w:rPr>
          <w:rStyle w:val="ab"/>
        </w:rPr>
        <w:annotationRef/>
      </w:r>
      <w:r>
        <w:rPr>
          <w:rFonts w:hint="eastAsia"/>
        </w:rPr>
        <w:t>看老板计划书,</w:t>
      </w:r>
      <w:r>
        <w:t xml:space="preserve"> </w:t>
      </w:r>
      <w:r>
        <w:rPr>
          <w:rFonts w:hint="eastAsia"/>
        </w:rPr>
        <w:t>重新表述</w:t>
      </w:r>
    </w:p>
  </w:comment>
  <w:comment w:id="20" w:author="Winter Fall" w:date="2022-05-07T15:30:00Z" w:initials="WF">
    <w:p w14:paraId="466AFEA1" w14:textId="4C5A1196" w:rsidR="00673D31" w:rsidRDefault="00673D31">
      <w:pPr>
        <w:pStyle w:val="ac"/>
      </w:pPr>
      <w:r>
        <w:rPr>
          <w:rStyle w:val="ab"/>
        </w:rPr>
        <w:annotationRef/>
      </w:r>
      <w:r>
        <w:rPr>
          <w:rFonts w:hint="eastAsia"/>
        </w:rPr>
        <w:t>重新表述</w:t>
      </w:r>
    </w:p>
  </w:comment>
  <w:comment w:id="21" w:author="Winter Fall" w:date="2022-05-05T22:07:00Z" w:initials="WF">
    <w:p w14:paraId="4673A3FC" w14:textId="77777777" w:rsidR="00A41FCE" w:rsidRDefault="00A41FCE" w:rsidP="00A41FCE">
      <w:r>
        <w:rPr>
          <w:rStyle w:val="ab"/>
        </w:rPr>
        <w:annotationRef/>
      </w:r>
      <w:r>
        <w:rPr>
          <w:rFonts w:hint="eastAsia"/>
        </w:rPr>
        <w:t>不应该上来</w:t>
      </w:r>
      <w:proofErr w:type="gramStart"/>
      <w:r>
        <w:rPr>
          <w:rFonts w:hint="eastAsia"/>
        </w:rPr>
        <w:t>就说度</w:t>
      </w:r>
      <w:proofErr w:type="gramEnd"/>
      <w:r>
        <w:rPr>
          <w:rFonts w:hint="eastAsia"/>
        </w:rPr>
        <w:t>,</w:t>
      </w:r>
      <w:r>
        <w:t xml:space="preserve"> </w:t>
      </w:r>
      <w:r>
        <w:rPr>
          <w:rFonts w:hint="eastAsia"/>
        </w:rPr>
        <w:t>应该说一句,</w:t>
      </w:r>
      <w:r>
        <w:t xml:space="preserve"> </w:t>
      </w:r>
      <w:r>
        <w:rPr>
          <w:rFonts w:hint="eastAsia"/>
        </w:rPr>
        <w:t>网络拓扑结构信息对于虚拟网络映射算法的性能有影响,</w:t>
      </w:r>
      <w:r>
        <w:t xml:space="preserve"> </w:t>
      </w:r>
      <w:r>
        <w:rPr>
          <w:rFonts w:hint="eastAsia"/>
        </w:rPr>
        <w:t>外加一个参考文献</w:t>
      </w:r>
    </w:p>
    <w:p w14:paraId="5D66E458" w14:textId="77777777" w:rsidR="00A41FCE" w:rsidRDefault="00A41FCE" w:rsidP="00A41FCE">
      <w:pPr>
        <w:pStyle w:val="ac"/>
      </w:pPr>
    </w:p>
  </w:comment>
  <w:comment w:id="22" w:author="Winter Fall" w:date="2022-05-05T22:06:00Z" w:initials="WF">
    <w:p w14:paraId="4F52F017" w14:textId="2B8F76C3" w:rsidR="00A41FCE" w:rsidRDefault="00A41FCE" w:rsidP="00A41FCE">
      <w:pPr>
        <w:pStyle w:val="ac"/>
        <w:ind w:firstLine="880"/>
      </w:pPr>
      <w:r>
        <w:rPr>
          <w:rStyle w:val="ab"/>
        </w:rPr>
        <w:annotationRef/>
      </w:r>
      <w:r>
        <w:rPr>
          <w:rFonts w:hint="eastAsia"/>
        </w:rPr>
        <w:t>应该说体现了该节点的局部或全局特征</w:t>
      </w:r>
      <w:r>
        <w:t xml:space="preserve">, </w:t>
      </w:r>
      <w:r>
        <w:rPr>
          <w:rFonts w:hint="eastAsia"/>
        </w:rPr>
        <w:t>值越大,</w:t>
      </w:r>
      <w:r>
        <w:t xml:space="preserve"> </w:t>
      </w:r>
      <w:r>
        <w:rPr>
          <w:rFonts w:hint="eastAsia"/>
        </w:rPr>
        <w:t>越靠近中心</w:t>
      </w:r>
    </w:p>
  </w:comment>
  <w:comment w:id="23" w:author="Winter Fall" w:date="2022-05-05T22:13:00Z" w:initials="WF">
    <w:p w14:paraId="3BD18051" w14:textId="77777777" w:rsidR="00A41FCE" w:rsidRDefault="00A41FCE" w:rsidP="00A41FCE">
      <w:pPr>
        <w:pStyle w:val="ac"/>
        <w:ind w:firstLine="880"/>
      </w:pPr>
      <w:r>
        <w:rPr>
          <w:rStyle w:val="ab"/>
        </w:rPr>
        <w:annotationRef/>
      </w:r>
      <w:r>
        <w:rPr>
          <w:rFonts w:hint="eastAsia"/>
        </w:rPr>
        <w:t>改</w:t>
      </w:r>
    </w:p>
  </w:comment>
  <w:comment w:id="24" w:author="Winter Fall" w:date="2022-05-07T20:16:00Z" w:initials="WF">
    <w:p w14:paraId="5273BD2C" w14:textId="77777777" w:rsidR="00970E22" w:rsidRDefault="00970E22">
      <w:pPr>
        <w:pStyle w:val="ac"/>
      </w:pPr>
      <w:r>
        <w:rPr>
          <w:rStyle w:val="ab"/>
        </w:rPr>
        <w:annotationRef/>
      </w:r>
      <w:r>
        <w:t>“</w:t>
      </w:r>
      <w:r>
        <w:rPr>
          <w:rFonts w:hint="eastAsia"/>
        </w:rPr>
        <w:t>重要性</w:t>
      </w:r>
      <w:r>
        <w:t>”</w:t>
      </w:r>
      <w:r>
        <w:rPr>
          <w:rFonts w:hint="eastAsia"/>
        </w:rPr>
        <w:t>这个词不太好,</w:t>
      </w:r>
      <w:r>
        <w:t xml:space="preserve"> </w:t>
      </w:r>
      <w:r>
        <w:rPr>
          <w:rFonts w:hint="eastAsia"/>
        </w:rPr>
        <w:t>和下文的虚拟节点映射逻辑关系不够强,</w:t>
      </w:r>
      <w:r>
        <w:t xml:space="preserve"> </w:t>
      </w:r>
    </w:p>
    <w:p w14:paraId="313B263F" w14:textId="5868029F" w:rsidR="00970E22" w:rsidRDefault="00970E22">
      <w:pPr>
        <w:pStyle w:val="ac"/>
      </w:pPr>
      <w:r>
        <w:rPr>
          <w:rFonts w:hint="eastAsia"/>
        </w:rPr>
        <w:t>应该是排名越高</w:t>
      </w:r>
      <w:r>
        <w:t xml:space="preserve">, </w:t>
      </w:r>
      <w:r>
        <w:rPr>
          <w:rFonts w:hint="eastAsia"/>
        </w:rPr>
        <w:t>映射能力或者映射成功率越大,</w:t>
      </w:r>
      <w:r>
        <w:t xml:space="preserve"> </w:t>
      </w:r>
      <w:r>
        <w:rPr>
          <w:rFonts w:hint="eastAsia"/>
        </w:rPr>
        <w:t>但表述太长,</w:t>
      </w:r>
      <w:r>
        <w:t xml:space="preserve"> </w:t>
      </w:r>
      <w:r>
        <w:rPr>
          <w:rFonts w:hint="eastAsia"/>
        </w:rPr>
        <w:t>不够简洁,</w:t>
      </w:r>
      <w:r>
        <w:t xml:space="preserve"> </w:t>
      </w:r>
      <w:r>
        <w:rPr>
          <w:rFonts w:hint="eastAsia"/>
        </w:rPr>
        <w:t>需要换一个</w:t>
      </w:r>
      <w:proofErr w:type="gramStart"/>
      <w:r>
        <w:rPr>
          <w:rFonts w:hint="eastAsia"/>
        </w:rPr>
        <w:t>简答又明了</w:t>
      </w:r>
      <w:proofErr w:type="gramEnd"/>
      <w:r>
        <w:rPr>
          <w:rFonts w:hint="eastAsia"/>
        </w:rPr>
        <w:t>的表达</w:t>
      </w:r>
    </w:p>
  </w:comment>
  <w:comment w:id="25" w:author="Winter Fall" w:date="2022-05-07T20:13:00Z" w:initials="WF">
    <w:p w14:paraId="02C147D8" w14:textId="599DB41A" w:rsidR="00F13884" w:rsidRDefault="00F13884">
      <w:pPr>
        <w:pStyle w:val="ac"/>
      </w:pPr>
      <w:r>
        <w:rPr>
          <w:rStyle w:val="ab"/>
        </w:rPr>
        <w:annotationRef/>
      </w:r>
      <w:r w:rsidR="00B631BF">
        <w:rPr>
          <w:rFonts w:hint="eastAsia"/>
        </w:rPr>
        <w:t>这里应该放一个小型网络拓扑,</w:t>
      </w:r>
      <w:r w:rsidR="00B631BF">
        <w:t xml:space="preserve"> </w:t>
      </w:r>
      <w:r w:rsidR="00B631BF">
        <w:rPr>
          <w:rFonts w:hint="eastAsia"/>
        </w:rPr>
        <w:t>按照这个排序方法进行排序,</w:t>
      </w:r>
      <w:r w:rsidR="00B631BF">
        <w:t xml:space="preserve"> </w:t>
      </w:r>
      <w:r w:rsidR="00B631BF">
        <w:rPr>
          <w:rFonts w:hint="eastAsia"/>
        </w:rPr>
        <w:t>做个案例,</w:t>
      </w:r>
      <w:r w:rsidR="00B631BF">
        <w:t xml:space="preserve"> </w:t>
      </w:r>
      <w:r w:rsidR="00B631BF">
        <w:rPr>
          <w:rFonts w:hint="eastAsia"/>
        </w:rPr>
        <w:t>便于读者理解</w:t>
      </w:r>
    </w:p>
  </w:comment>
  <w:comment w:id="26" w:author="Winter Fall" w:date="2022-05-07T20:13:00Z" w:initials="WF">
    <w:p w14:paraId="0C439859" w14:textId="77777777" w:rsidR="00F13884" w:rsidRDefault="00F13884" w:rsidP="00F13884">
      <w:pPr>
        <w:pStyle w:val="ac"/>
        <w:numPr>
          <w:ilvl w:val="0"/>
          <w:numId w:val="12"/>
        </w:numPr>
      </w:pPr>
      <w:r>
        <w:rPr>
          <w:rStyle w:val="ab"/>
        </w:rPr>
        <w:annotationRef/>
      </w:r>
      <w:r>
        <w:rPr>
          <w:rFonts w:hint="eastAsia"/>
        </w:rPr>
        <w:t>上文网络状态主动更新与被动更新可以放在这里介绍</w:t>
      </w:r>
    </w:p>
    <w:p w14:paraId="3CC70021" w14:textId="77777777" w:rsidR="00F13884" w:rsidRDefault="00F13884" w:rsidP="00F13884">
      <w:pPr>
        <w:pStyle w:val="ac"/>
        <w:numPr>
          <w:ilvl w:val="0"/>
          <w:numId w:val="12"/>
        </w:numPr>
      </w:pPr>
      <w:r>
        <w:rPr>
          <w:rFonts w:hint="eastAsia"/>
        </w:rPr>
        <w:t>动态性:</w:t>
      </w:r>
      <w:r>
        <w:t xml:space="preserve"> </w:t>
      </w:r>
      <w:r>
        <w:rPr>
          <w:rFonts w:hint="eastAsia"/>
        </w:rPr>
        <w:t>别用</w:t>
      </w:r>
      <w:proofErr w:type="gramStart"/>
      <w:r>
        <w:t>”</w:t>
      </w:r>
      <w:proofErr w:type="gramEnd"/>
      <w:r>
        <w:rPr>
          <w:rFonts w:hint="eastAsia"/>
        </w:rPr>
        <w:t>消耗</w:t>
      </w:r>
      <w:proofErr w:type="gramStart"/>
      <w:r>
        <w:t>”</w:t>
      </w:r>
      <w:proofErr w:type="gramEnd"/>
      <w:r>
        <w:rPr>
          <w:rFonts w:hint="eastAsia"/>
        </w:rPr>
        <w:t>因为还有</w:t>
      </w:r>
      <w:r w:rsidR="00970E22">
        <w:rPr>
          <w:rFonts w:hint="eastAsia"/>
        </w:rPr>
        <w:t>虚拟</w:t>
      </w:r>
      <w:proofErr w:type="gramStart"/>
      <w:r w:rsidR="00970E22">
        <w:rPr>
          <w:rFonts w:hint="eastAsia"/>
        </w:rPr>
        <w:t>网离开</w:t>
      </w:r>
      <w:proofErr w:type="gramEnd"/>
      <w:r w:rsidR="00970E22">
        <w:rPr>
          <w:rFonts w:hint="eastAsia"/>
        </w:rPr>
        <w:t>释放的资源,</w:t>
      </w:r>
      <w:r w:rsidR="00970E22">
        <w:t xml:space="preserve"> </w:t>
      </w:r>
      <w:r w:rsidR="00970E22">
        <w:rPr>
          <w:rFonts w:hint="eastAsia"/>
        </w:rPr>
        <w:t>这里要换一个更加学术的表达</w:t>
      </w:r>
    </w:p>
    <w:p w14:paraId="57072424" w14:textId="05A7F138" w:rsidR="00970E22" w:rsidRDefault="00970E22" w:rsidP="00F13884">
      <w:pPr>
        <w:pStyle w:val="ac"/>
        <w:numPr>
          <w:ilvl w:val="0"/>
          <w:numId w:val="12"/>
        </w:numPr>
      </w:pPr>
      <w:r>
        <w:rPr>
          <w:rFonts w:hint="eastAsia"/>
        </w:rPr>
        <w:t>最重要的是要体现算法可以兼顾动态与静态</w:t>
      </w:r>
    </w:p>
    <w:p w14:paraId="367CAFAA" w14:textId="0F0E435E" w:rsidR="00970E22" w:rsidRDefault="00970E22" w:rsidP="00F13884">
      <w:pPr>
        <w:pStyle w:val="ac"/>
        <w:numPr>
          <w:ilvl w:val="0"/>
          <w:numId w:val="12"/>
        </w:numPr>
      </w:pPr>
      <w:r>
        <w:rPr>
          <w:rFonts w:hint="eastAsia"/>
        </w:rPr>
        <w:t>要不要加阻塞与资源碎片化的问题?</w:t>
      </w:r>
      <w:r>
        <w:t>??</w:t>
      </w:r>
    </w:p>
  </w:comment>
  <w:comment w:id="27" w:author="Winter Fall" w:date="2022-05-10T15:19:00Z" w:initials="WF">
    <w:p w14:paraId="1DC26B60" w14:textId="43DBAF4C" w:rsidR="005D4829" w:rsidRDefault="005D4829">
      <w:pPr>
        <w:pStyle w:val="ac"/>
      </w:pPr>
      <w:r>
        <w:rPr>
          <w:rStyle w:val="ab"/>
        </w:rPr>
        <w:annotationRef/>
      </w:r>
      <w:r>
        <w:rPr>
          <w:rFonts w:hint="eastAsia"/>
        </w:rPr>
        <w:t>曹9</w:t>
      </w:r>
      <w:r>
        <w:t>7</w:t>
      </w:r>
    </w:p>
  </w:comment>
  <w:comment w:id="28" w:author="Winter Fall" w:date="2022-05-03T15:24:00Z" w:initials="WF">
    <w:p w14:paraId="31D78417" w14:textId="172ED82A" w:rsidR="004968E5" w:rsidRDefault="004968E5">
      <w:pPr>
        <w:pStyle w:val="ac"/>
      </w:pPr>
      <w:r>
        <w:rPr>
          <w:rStyle w:val="ab"/>
        </w:rPr>
        <w:annotationRef/>
      </w:r>
      <w:r>
        <w:rPr>
          <w:rFonts w:hint="eastAsia"/>
        </w:rPr>
        <w:t>没写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BC22B4" w15:done="0"/>
  <w15:commentEx w15:paraId="7155DD37" w15:done="0"/>
  <w15:commentEx w15:paraId="177B406A" w15:done="0"/>
  <w15:commentEx w15:paraId="1F60A761" w15:done="0"/>
  <w15:commentEx w15:paraId="42E9FABB" w15:done="0"/>
  <w15:commentEx w15:paraId="3AD31CF7" w15:done="0"/>
  <w15:commentEx w15:paraId="76E7E04D" w15:done="0"/>
  <w15:commentEx w15:paraId="13296A56" w15:done="0"/>
  <w15:commentEx w15:paraId="7044D329" w15:done="0"/>
  <w15:commentEx w15:paraId="1AA13D2F" w15:done="0"/>
  <w15:commentEx w15:paraId="149FE7D5" w15:done="0"/>
  <w15:commentEx w15:paraId="2CADBC68" w15:done="0"/>
  <w15:commentEx w15:paraId="788CBEBA" w15:done="0"/>
  <w15:commentEx w15:paraId="3556D3B0" w15:done="0"/>
  <w15:commentEx w15:paraId="610BA475" w15:done="0"/>
  <w15:commentEx w15:paraId="759BF037" w15:done="0"/>
  <w15:commentEx w15:paraId="505C97EB" w15:done="0"/>
  <w15:commentEx w15:paraId="3C137B40" w15:done="0"/>
  <w15:commentEx w15:paraId="7B744D6F" w15:done="0"/>
  <w15:commentEx w15:paraId="563CC4C4" w15:done="0"/>
  <w15:commentEx w15:paraId="466AFEA1" w15:done="0"/>
  <w15:commentEx w15:paraId="5D66E458" w15:done="0"/>
  <w15:commentEx w15:paraId="4F52F017" w15:done="0"/>
  <w15:commentEx w15:paraId="3BD18051" w15:done="0"/>
  <w15:commentEx w15:paraId="313B263F" w15:done="0"/>
  <w15:commentEx w15:paraId="02C147D8" w15:done="0"/>
  <w15:commentEx w15:paraId="367CAFAA" w15:done="0"/>
  <w15:commentEx w15:paraId="1DC26B60" w15:done="0"/>
  <w15:commentEx w15:paraId="31D784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BCA42" w16cex:dateUtc="2022-05-03T07:35:00Z"/>
  <w16cex:commentExtensible w16cex:durableId="2622A141" w16cex:dateUtc="2022-05-08T12:06:00Z"/>
  <w16cex:commentExtensible w16cex:durableId="2624A9A0" w16cex:dateUtc="2022-05-10T01:06:00Z"/>
  <w16cex:commentExtensible w16cex:durableId="2622A00B" w16cex:dateUtc="2022-05-08T12:01:00Z"/>
  <w16cex:commentExtensible w16cex:durableId="2622A963" w16cex:dateUtc="2022-05-08T12:41:00Z"/>
  <w16cex:commentExtensible w16cex:durableId="2622AAC9" w16cex:dateUtc="2022-05-08T12:47:00Z"/>
  <w16cex:commentExtensible w16cex:durableId="2622AF2B" w16cex:dateUtc="2022-05-08T13:05:00Z"/>
  <w16cex:commentExtensible w16cex:durableId="2622AFBE" w16cex:dateUtc="2022-05-08T13:08:00Z"/>
  <w16cex:commentExtensible w16cex:durableId="26240BA9" w16cex:dateUtc="2022-05-09T13:52:00Z"/>
  <w16cex:commentExtensible w16cex:durableId="26240C1A" w16cex:dateUtc="2022-05-09T13:54:00Z"/>
  <w16cex:commentExtensible w16cex:durableId="261EC7DF" w16cex:dateUtc="2022-05-05T14:02:00Z"/>
  <w16cex:commentExtensible w16cex:durableId="2624AC43" w16cex:dateUtc="2022-05-10T01:17:00Z"/>
  <w16cex:commentExtensible w16cex:durableId="2624AC66" w16cex:dateUtc="2022-05-10T01:18:00Z"/>
  <w16cex:commentExtensible w16cex:durableId="2624AD1A" w16cex:dateUtc="2022-05-10T01:21:00Z"/>
  <w16cex:commentExtensible w16cex:durableId="26256A7A" w16cex:dateUtc="2022-05-10T14:49:00Z"/>
  <w16cex:commentExtensible w16cex:durableId="261FC10A" w16cex:dateUtc="2022-05-06T07:45:00Z"/>
  <w16cex:commentExtensible w16cex:durableId="261FC163" w16cex:dateUtc="2022-05-06T07:46:00Z"/>
  <w16cex:commentExtensible w16cex:durableId="262109DF" w16cex:dateUtc="2022-05-07T07:08:00Z"/>
  <w16cex:commentExtensible w16cex:durableId="261EC3F8" w16cex:dateUtc="2022-05-05T13:45:00Z"/>
  <w16cex:commentExtensible w16cex:durableId="26210DEB" w16cex:dateUtc="2022-05-07T07:25:00Z"/>
  <w16cex:commentExtensible w16cex:durableId="26210EFA" w16cex:dateUtc="2022-05-07T07:30:00Z"/>
  <w16cex:commentExtensible w16cex:durableId="261EC927" w16cex:dateUtc="2022-05-05T14:07:00Z"/>
  <w16cex:commentExtensible w16cex:durableId="261EC8EC" w16cex:dateUtc="2022-05-05T14:06:00Z"/>
  <w16cex:commentExtensible w16cex:durableId="261ECAA1" w16cex:dateUtc="2022-05-05T14:13:00Z"/>
  <w16cex:commentExtensible w16cex:durableId="26215201" w16cex:dateUtc="2022-05-07T12:16:00Z"/>
  <w16cex:commentExtensible w16cex:durableId="26215157" w16cex:dateUtc="2022-05-07T12:13:00Z"/>
  <w16cex:commentExtensible w16cex:durableId="26215166" w16cex:dateUtc="2022-05-07T12:13:00Z"/>
  <w16cex:commentExtensible w16cex:durableId="262500E6" w16cex:dateUtc="2022-05-10T07:19:00Z"/>
  <w16cex:commentExtensible w16cex:durableId="261BC79C" w16cex:dateUtc="2022-05-03T07: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BC22B4" w16cid:durableId="261BCA42"/>
  <w16cid:commentId w16cid:paraId="7155DD37" w16cid:durableId="2622A141"/>
  <w16cid:commentId w16cid:paraId="177B406A" w16cid:durableId="2624A9A0"/>
  <w16cid:commentId w16cid:paraId="1F60A761" w16cid:durableId="2622A00B"/>
  <w16cid:commentId w16cid:paraId="42E9FABB" w16cid:durableId="2622A963"/>
  <w16cid:commentId w16cid:paraId="3AD31CF7" w16cid:durableId="2622AAC9"/>
  <w16cid:commentId w16cid:paraId="76E7E04D" w16cid:durableId="2622AF2B"/>
  <w16cid:commentId w16cid:paraId="13296A56" w16cid:durableId="2622AFBE"/>
  <w16cid:commentId w16cid:paraId="7044D329" w16cid:durableId="26240BA9"/>
  <w16cid:commentId w16cid:paraId="1AA13D2F" w16cid:durableId="26240C1A"/>
  <w16cid:commentId w16cid:paraId="149FE7D5" w16cid:durableId="261EC7DF"/>
  <w16cid:commentId w16cid:paraId="2CADBC68" w16cid:durableId="2624AC43"/>
  <w16cid:commentId w16cid:paraId="788CBEBA" w16cid:durableId="2624AC66"/>
  <w16cid:commentId w16cid:paraId="3556D3B0" w16cid:durableId="2624AD1A"/>
  <w16cid:commentId w16cid:paraId="610BA475" w16cid:durableId="26256A7A"/>
  <w16cid:commentId w16cid:paraId="759BF037" w16cid:durableId="261FC10A"/>
  <w16cid:commentId w16cid:paraId="505C97EB" w16cid:durableId="261FC163"/>
  <w16cid:commentId w16cid:paraId="3C137B40" w16cid:durableId="262109DF"/>
  <w16cid:commentId w16cid:paraId="7B744D6F" w16cid:durableId="261EC3F8"/>
  <w16cid:commentId w16cid:paraId="563CC4C4" w16cid:durableId="26210DEB"/>
  <w16cid:commentId w16cid:paraId="466AFEA1" w16cid:durableId="26210EFA"/>
  <w16cid:commentId w16cid:paraId="5D66E458" w16cid:durableId="261EC927"/>
  <w16cid:commentId w16cid:paraId="4F52F017" w16cid:durableId="261EC8EC"/>
  <w16cid:commentId w16cid:paraId="3BD18051" w16cid:durableId="261ECAA1"/>
  <w16cid:commentId w16cid:paraId="313B263F" w16cid:durableId="26215201"/>
  <w16cid:commentId w16cid:paraId="02C147D8" w16cid:durableId="26215157"/>
  <w16cid:commentId w16cid:paraId="367CAFAA" w16cid:durableId="26215166"/>
  <w16cid:commentId w16cid:paraId="1DC26B60" w16cid:durableId="262500E6"/>
  <w16cid:commentId w16cid:paraId="31D78417" w16cid:durableId="261BC7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DDA9" w14:textId="77777777" w:rsidR="00D92732" w:rsidRDefault="00D92732" w:rsidP="000E3FC4">
      <w:r>
        <w:separator/>
      </w:r>
    </w:p>
  </w:endnote>
  <w:endnote w:type="continuationSeparator" w:id="0">
    <w:p w14:paraId="1C9A47DB" w14:textId="77777777" w:rsidR="00D92732" w:rsidRDefault="00D92732" w:rsidP="000E3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79392" w14:textId="77777777" w:rsidR="00D92732" w:rsidRDefault="00D92732" w:rsidP="000E3FC4">
      <w:r>
        <w:separator/>
      </w:r>
    </w:p>
  </w:footnote>
  <w:footnote w:type="continuationSeparator" w:id="0">
    <w:p w14:paraId="3773675F" w14:textId="77777777" w:rsidR="00D92732" w:rsidRDefault="00D92732" w:rsidP="000E3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C7A"/>
    <w:multiLevelType w:val="hybridMultilevel"/>
    <w:tmpl w:val="41B886A2"/>
    <w:lvl w:ilvl="0" w:tplc="E3FCC9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8F2AC3"/>
    <w:multiLevelType w:val="hybridMultilevel"/>
    <w:tmpl w:val="D8389A4E"/>
    <w:lvl w:ilvl="0" w:tplc="0B644AC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6830A6"/>
    <w:multiLevelType w:val="multilevel"/>
    <w:tmpl w:val="3356BB7A"/>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DE13476"/>
    <w:multiLevelType w:val="hybridMultilevel"/>
    <w:tmpl w:val="468CD7C2"/>
    <w:lvl w:ilvl="0" w:tplc="430CA7A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F045238"/>
    <w:multiLevelType w:val="hybridMultilevel"/>
    <w:tmpl w:val="24C0490E"/>
    <w:lvl w:ilvl="0" w:tplc="A55A0DD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6D3844"/>
    <w:multiLevelType w:val="hybridMultilevel"/>
    <w:tmpl w:val="86CA5606"/>
    <w:lvl w:ilvl="0" w:tplc="F392EDAC">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DD3684"/>
    <w:multiLevelType w:val="hybridMultilevel"/>
    <w:tmpl w:val="5E80E3D4"/>
    <w:lvl w:ilvl="0" w:tplc="D0F870E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D1310F3"/>
    <w:multiLevelType w:val="hybridMultilevel"/>
    <w:tmpl w:val="DB481C80"/>
    <w:lvl w:ilvl="0" w:tplc="D6D68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135C5F"/>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9" w15:restartNumberingAfterBreak="0">
    <w:nsid w:val="2A56514F"/>
    <w:multiLevelType w:val="multilevel"/>
    <w:tmpl w:val="C0B6B650"/>
    <w:lvl w:ilvl="0">
      <w:start w:val="1"/>
      <w:numFmt w:val="decimal"/>
      <w:lvlText w:val="%1."/>
      <w:lvlJc w:val="left"/>
      <w:pPr>
        <w:ind w:left="720" w:hanging="72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10" w15:restartNumberingAfterBreak="0">
    <w:nsid w:val="332B2E63"/>
    <w:multiLevelType w:val="hybridMultilevel"/>
    <w:tmpl w:val="7C9294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723031F"/>
    <w:multiLevelType w:val="hybridMultilevel"/>
    <w:tmpl w:val="61127442"/>
    <w:lvl w:ilvl="0" w:tplc="4D982B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CB36059"/>
    <w:multiLevelType w:val="hybridMultilevel"/>
    <w:tmpl w:val="129C6EF8"/>
    <w:lvl w:ilvl="0" w:tplc="09F6A3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3CC1E09"/>
    <w:multiLevelType w:val="hybridMultilevel"/>
    <w:tmpl w:val="210C3568"/>
    <w:lvl w:ilvl="0" w:tplc="5ACA5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8261113"/>
    <w:multiLevelType w:val="hybridMultilevel"/>
    <w:tmpl w:val="A718B148"/>
    <w:lvl w:ilvl="0" w:tplc="30E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7D6462"/>
    <w:multiLevelType w:val="multilevel"/>
    <w:tmpl w:val="9E967CD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CDC5F26"/>
    <w:multiLevelType w:val="hybridMultilevel"/>
    <w:tmpl w:val="48D6B69A"/>
    <w:lvl w:ilvl="0" w:tplc="322082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D2C4FB2"/>
    <w:multiLevelType w:val="hybridMultilevel"/>
    <w:tmpl w:val="FC7CC878"/>
    <w:lvl w:ilvl="0" w:tplc="D4AE8FA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A96161"/>
    <w:multiLevelType w:val="hybridMultilevel"/>
    <w:tmpl w:val="B0729A2C"/>
    <w:lvl w:ilvl="0" w:tplc="02F4C02A">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44B0DA2"/>
    <w:multiLevelType w:val="hybridMultilevel"/>
    <w:tmpl w:val="3D3CAC1E"/>
    <w:lvl w:ilvl="0" w:tplc="BB0E7A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9D637C7"/>
    <w:multiLevelType w:val="multilevel"/>
    <w:tmpl w:val="9AAAF542"/>
    <w:lvl w:ilvl="0">
      <w:start w:val="1"/>
      <w:numFmt w:val="decimal"/>
      <w:lvlText w:val="%1."/>
      <w:lvlJc w:val="left"/>
      <w:pPr>
        <w:ind w:left="780" w:hanging="360"/>
      </w:pPr>
      <w:rPr>
        <w:rFonts w:hint="default"/>
      </w:rPr>
    </w:lvl>
    <w:lvl w:ilvl="1">
      <w:start w:val="1"/>
      <w:numFmt w:val="decimal"/>
      <w:isLgl/>
      <w:lvlText w:val="%1.%2"/>
      <w:lvlJc w:val="left"/>
      <w:pPr>
        <w:ind w:left="795" w:hanging="375"/>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1" w15:restartNumberingAfterBreak="0">
    <w:nsid w:val="5CE348E3"/>
    <w:multiLevelType w:val="hybridMultilevel"/>
    <w:tmpl w:val="E5A69948"/>
    <w:lvl w:ilvl="0" w:tplc="7D6C2F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90C3F49"/>
    <w:multiLevelType w:val="hybridMultilevel"/>
    <w:tmpl w:val="1344856E"/>
    <w:lvl w:ilvl="0" w:tplc="732E38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EB14316"/>
    <w:multiLevelType w:val="hybridMultilevel"/>
    <w:tmpl w:val="422AA914"/>
    <w:lvl w:ilvl="0" w:tplc="F5C64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62149E"/>
    <w:multiLevelType w:val="hybridMultilevel"/>
    <w:tmpl w:val="8E2A7F50"/>
    <w:lvl w:ilvl="0" w:tplc="0E08891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D857D0"/>
    <w:multiLevelType w:val="multilevel"/>
    <w:tmpl w:val="1BA049BA"/>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074231">
    <w:abstractNumId w:val="18"/>
  </w:num>
  <w:num w:numId="2" w16cid:durableId="1029642409">
    <w:abstractNumId w:val="15"/>
  </w:num>
  <w:num w:numId="3" w16cid:durableId="1964531680">
    <w:abstractNumId w:val="2"/>
  </w:num>
  <w:num w:numId="4" w16cid:durableId="1102992526">
    <w:abstractNumId w:val="8"/>
  </w:num>
  <w:num w:numId="5" w16cid:durableId="1004361081">
    <w:abstractNumId w:val="9"/>
  </w:num>
  <w:num w:numId="6" w16cid:durableId="1034888814">
    <w:abstractNumId w:val="0"/>
  </w:num>
  <w:num w:numId="7" w16cid:durableId="2094887619">
    <w:abstractNumId w:val="20"/>
  </w:num>
  <w:num w:numId="8" w16cid:durableId="1766806971">
    <w:abstractNumId w:val="13"/>
  </w:num>
  <w:num w:numId="9" w16cid:durableId="210651960">
    <w:abstractNumId w:val="19"/>
  </w:num>
  <w:num w:numId="10" w16cid:durableId="71857353">
    <w:abstractNumId w:val="11"/>
  </w:num>
  <w:num w:numId="11" w16cid:durableId="444813277">
    <w:abstractNumId w:val="16"/>
  </w:num>
  <w:num w:numId="12" w16cid:durableId="50622174">
    <w:abstractNumId w:val="14"/>
  </w:num>
  <w:num w:numId="13" w16cid:durableId="270364273">
    <w:abstractNumId w:val="22"/>
  </w:num>
  <w:num w:numId="14" w16cid:durableId="1812209938">
    <w:abstractNumId w:val="25"/>
  </w:num>
  <w:num w:numId="15" w16cid:durableId="1197158822">
    <w:abstractNumId w:val="7"/>
  </w:num>
  <w:num w:numId="16" w16cid:durableId="1329137608">
    <w:abstractNumId w:val="21"/>
  </w:num>
  <w:num w:numId="17" w16cid:durableId="392628367">
    <w:abstractNumId w:val="24"/>
  </w:num>
  <w:num w:numId="18" w16cid:durableId="983464827">
    <w:abstractNumId w:val="17"/>
  </w:num>
  <w:num w:numId="19" w16cid:durableId="785731229">
    <w:abstractNumId w:val="10"/>
  </w:num>
  <w:num w:numId="20" w16cid:durableId="1324160838">
    <w:abstractNumId w:val="23"/>
  </w:num>
  <w:num w:numId="21" w16cid:durableId="1435708347">
    <w:abstractNumId w:val="6"/>
  </w:num>
  <w:num w:numId="22" w16cid:durableId="1943681474">
    <w:abstractNumId w:val="12"/>
  </w:num>
  <w:num w:numId="23" w16cid:durableId="1158155588">
    <w:abstractNumId w:val="3"/>
  </w:num>
  <w:num w:numId="24" w16cid:durableId="1187906829">
    <w:abstractNumId w:val="1"/>
  </w:num>
  <w:num w:numId="25" w16cid:durableId="184104699">
    <w:abstractNumId w:val="5"/>
  </w:num>
  <w:num w:numId="26" w16cid:durableId="89222898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nter Fall">
    <w15:presenceInfo w15:providerId="Windows Live" w15:userId="0fd37f12e82820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F25"/>
    <w:rsid w:val="0000411B"/>
    <w:rsid w:val="000043BE"/>
    <w:rsid w:val="000065E4"/>
    <w:rsid w:val="000078AE"/>
    <w:rsid w:val="00007CE5"/>
    <w:rsid w:val="00013DB7"/>
    <w:rsid w:val="00020E00"/>
    <w:rsid w:val="00024919"/>
    <w:rsid w:val="000329A5"/>
    <w:rsid w:val="00055CEE"/>
    <w:rsid w:val="0006633C"/>
    <w:rsid w:val="000716A8"/>
    <w:rsid w:val="000738DA"/>
    <w:rsid w:val="00077835"/>
    <w:rsid w:val="00085003"/>
    <w:rsid w:val="00092B31"/>
    <w:rsid w:val="00092FA4"/>
    <w:rsid w:val="000A18D9"/>
    <w:rsid w:val="000A2009"/>
    <w:rsid w:val="000A22F4"/>
    <w:rsid w:val="000A2482"/>
    <w:rsid w:val="000B742A"/>
    <w:rsid w:val="000B77FC"/>
    <w:rsid w:val="000B7E09"/>
    <w:rsid w:val="000C2635"/>
    <w:rsid w:val="000C268E"/>
    <w:rsid w:val="000C515A"/>
    <w:rsid w:val="000C60A0"/>
    <w:rsid w:val="000D074A"/>
    <w:rsid w:val="000D49EA"/>
    <w:rsid w:val="000E0BC4"/>
    <w:rsid w:val="000E0D2D"/>
    <w:rsid w:val="000E2FEA"/>
    <w:rsid w:val="000E3FC4"/>
    <w:rsid w:val="000F31EA"/>
    <w:rsid w:val="000F506D"/>
    <w:rsid w:val="000F76EF"/>
    <w:rsid w:val="000F7F3C"/>
    <w:rsid w:val="001213C5"/>
    <w:rsid w:val="00123334"/>
    <w:rsid w:val="001247B0"/>
    <w:rsid w:val="001253D6"/>
    <w:rsid w:val="00135311"/>
    <w:rsid w:val="0014039A"/>
    <w:rsid w:val="00140CBB"/>
    <w:rsid w:val="00141833"/>
    <w:rsid w:val="00142355"/>
    <w:rsid w:val="00143043"/>
    <w:rsid w:val="00154F3F"/>
    <w:rsid w:val="001621AB"/>
    <w:rsid w:val="00173A35"/>
    <w:rsid w:val="00176E0D"/>
    <w:rsid w:val="00197685"/>
    <w:rsid w:val="001B1122"/>
    <w:rsid w:val="001B1196"/>
    <w:rsid w:val="001B39C9"/>
    <w:rsid w:val="001B4509"/>
    <w:rsid w:val="001B5999"/>
    <w:rsid w:val="001C3BE3"/>
    <w:rsid w:val="001C5D64"/>
    <w:rsid w:val="001C6312"/>
    <w:rsid w:val="001D0E86"/>
    <w:rsid w:val="001D173E"/>
    <w:rsid w:val="001D2EC4"/>
    <w:rsid w:val="001D3479"/>
    <w:rsid w:val="001D6461"/>
    <w:rsid w:val="001E22A3"/>
    <w:rsid w:val="001E5D02"/>
    <w:rsid w:val="001F010F"/>
    <w:rsid w:val="001F24C5"/>
    <w:rsid w:val="001F49F6"/>
    <w:rsid w:val="00221224"/>
    <w:rsid w:val="00230F99"/>
    <w:rsid w:val="00234307"/>
    <w:rsid w:val="002354D3"/>
    <w:rsid w:val="00236A6D"/>
    <w:rsid w:val="00237FA2"/>
    <w:rsid w:val="00245618"/>
    <w:rsid w:val="0024652B"/>
    <w:rsid w:val="00246BA7"/>
    <w:rsid w:val="00253BE0"/>
    <w:rsid w:val="00254C22"/>
    <w:rsid w:val="00260C23"/>
    <w:rsid w:val="002630D0"/>
    <w:rsid w:val="002653D1"/>
    <w:rsid w:val="00276AB4"/>
    <w:rsid w:val="00277B26"/>
    <w:rsid w:val="0028602F"/>
    <w:rsid w:val="00286C50"/>
    <w:rsid w:val="002939D1"/>
    <w:rsid w:val="002A1C8E"/>
    <w:rsid w:val="002A2808"/>
    <w:rsid w:val="002B10E5"/>
    <w:rsid w:val="002C4C76"/>
    <w:rsid w:val="002C73AE"/>
    <w:rsid w:val="002D5509"/>
    <w:rsid w:val="002D7780"/>
    <w:rsid w:val="002F7BDA"/>
    <w:rsid w:val="0031184A"/>
    <w:rsid w:val="003248FD"/>
    <w:rsid w:val="0032699B"/>
    <w:rsid w:val="00332459"/>
    <w:rsid w:val="00334A6D"/>
    <w:rsid w:val="00342586"/>
    <w:rsid w:val="00350A93"/>
    <w:rsid w:val="003568CC"/>
    <w:rsid w:val="00357F1E"/>
    <w:rsid w:val="00360838"/>
    <w:rsid w:val="00364F55"/>
    <w:rsid w:val="0036682B"/>
    <w:rsid w:val="0037127E"/>
    <w:rsid w:val="003772F3"/>
    <w:rsid w:val="00377442"/>
    <w:rsid w:val="0038353C"/>
    <w:rsid w:val="00392197"/>
    <w:rsid w:val="00392B57"/>
    <w:rsid w:val="003973ED"/>
    <w:rsid w:val="003A2D21"/>
    <w:rsid w:val="003A5D16"/>
    <w:rsid w:val="003B06BB"/>
    <w:rsid w:val="003B3B1F"/>
    <w:rsid w:val="003B4882"/>
    <w:rsid w:val="003B4B43"/>
    <w:rsid w:val="003B500C"/>
    <w:rsid w:val="003C6A74"/>
    <w:rsid w:val="003D6E56"/>
    <w:rsid w:val="003E2CFB"/>
    <w:rsid w:val="003E2D4E"/>
    <w:rsid w:val="003E41DA"/>
    <w:rsid w:val="003E615E"/>
    <w:rsid w:val="003F4AF9"/>
    <w:rsid w:val="003F65C1"/>
    <w:rsid w:val="003F7178"/>
    <w:rsid w:val="004018A9"/>
    <w:rsid w:val="00407997"/>
    <w:rsid w:val="00411F78"/>
    <w:rsid w:val="004251EA"/>
    <w:rsid w:val="00436E01"/>
    <w:rsid w:val="0045154D"/>
    <w:rsid w:val="00454AE5"/>
    <w:rsid w:val="00455EAB"/>
    <w:rsid w:val="00457707"/>
    <w:rsid w:val="00460465"/>
    <w:rsid w:val="00460F4E"/>
    <w:rsid w:val="00464002"/>
    <w:rsid w:val="00470523"/>
    <w:rsid w:val="004717BD"/>
    <w:rsid w:val="0047221C"/>
    <w:rsid w:val="004724C5"/>
    <w:rsid w:val="004810B6"/>
    <w:rsid w:val="00490FCF"/>
    <w:rsid w:val="004968E5"/>
    <w:rsid w:val="004968ED"/>
    <w:rsid w:val="004A0F39"/>
    <w:rsid w:val="004A3856"/>
    <w:rsid w:val="004A4AA5"/>
    <w:rsid w:val="004A504E"/>
    <w:rsid w:val="004C1143"/>
    <w:rsid w:val="004C177C"/>
    <w:rsid w:val="004C18CC"/>
    <w:rsid w:val="004C662C"/>
    <w:rsid w:val="004E1BF7"/>
    <w:rsid w:val="004E3691"/>
    <w:rsid w:val="004E3768"/>
    <w:rsid w:val="004F03E1"/>
    <w:rsid w:val="004F0624"/>
    <w:rsid w:val="004F2FA6"/>
    <w:rsid w:val="004F31ED"/>
    <w:rsid w:val="004F413E"/>
    <w:rsid w:val="0050084A"/>
    <w:rsid w:val="0050436A"/>
    <w:rsid w:val="005049F3"/>
    <w:rsid w:val="00512820"/>
    <w:rsid w:val="00516156"/>
    <w:rsid w:val="0052268B"/>
    <w:rsid w:val="00522856"/>
    <w:rsid w:val="00537BFF"/>
    <w:rsid w:val="0054154A"/>
    <w:rsid w:val="00545BC2"/>
    <w:rsid w:val="005503E9"/>
    <w:rsid w:val="0055204D"/>
    <w:rsid w:val="00554D9B"/>
    <w:rsid w:val="00555F88"/>
    <w:rsid w:val="005648FE"/>
    <w:rsid w:val="005811AE"/>
    <w:rsid w:val="005811FC"/>
    <w:rsid w:val="005817AE"/>
    <w:rsid w:val="00590A4F"/>
    <w:rsid w:val="0059261F"/>
    <w:rsid w:val="0059514B"/>
    <w:rsid w:val="005A425B"/>
    <w:rsid w:val="005A4E02"/>
    <w:rsid w:val="005A5F69"/>
    <w:rsid w:val="005B6C50"/>
    <w:rsid w:val="005B7BB3"/>
    <w:rsid w:val="005C20CA"/>
    <w:rsid w:val="005D1799"/>
    <w:rsid w:val="005D32AE"/>
    <w:rsid w:val="005D4829"/>
    <w:rsid w:val="005E3D7E"/>
    <w:rsid w:val="005F5698"/>
    <w:rsid w:val="00602B58"/>
    <w:rsid w:val="0060745C"/>
    <w:rsid w:val="00612403"/>
    <w:rsid w:val="006130EC"/>
    <w:rsid w:val="00614DB5"/>
    <w:rsid w:val="00621224"/>
    <w:rsid w:val="00621499"/>
    <w:rsid w:val="00654B62"/>
    <w:rsid w:val="006600AA"/>
    <w:rsid w:val="00660901"/>
    <w:rsid w:val="00663252"/>
    <w:rsid w:val="00663582"/>
    <w:rsid w:val="006637A0"/>
    <w:rsid w:val="00664D76"/>
    <w:rsid w:val="00673D31"/>
    <w:rsid w:val="00675375"/>
    <w:rsid w:val="0067690D"/>
    <w:rsid w:val="00676A20"/>
    <w:rsid w:val="006815D9"/>
    <w:rsid w:val="00681FC0"/>
    <w:rsid w:val="006A1A16"/>
    <w:rsid w:val="006A504D"/>
    <w:rsid w:val="006A7FC8"/>
    <w:rsid w:val="006B45DC"/>
    <w:rsid w:val="006B75A6"/>
    <w:rsid w:val="006C291F"/>
    <w:rsid w:val="006C4E0A"/>
    <w:rsid w:val="006D2E5D"/>
    <w:rsid w:val="006D36E0"/>
    <w:rsid w:val="006D4ABC"/>
    <w:rsid w:val="006D5747"/>
    <w:rsid w:val="006E22F0"/>
    <w:rsid w:val="006F0DE9"/>
    <w:rsid w:val="00705247"/>
    <w:rsid w:val="0071189C"/>
    <w:rsid w:val="00713226"/>
    <w:rsid w:val="007239A0"/>
    <w:rsid w:val="007260C2"/>
    <w:rsid w:val="00732705"/>
    <w:rsid w:val="00733A19"/>
    <w:rsid w:val="00733E22"/>
    <w:rsid w:val="00743579"/>
    <w:rsid w:val="00747678"/>
    <w:rsid w:val="007477EE"/>
    <w:rsid w:val="007509EC"/>
    <w:rsid w:val="00750A17"/>
    <w:rsid w:val="00755F97"/>
    <w:rsid w:val="00757913"/>
    <w:rsid w:val="00757CEF"/>
    <w:rsid w:val="00766C69"/>
    <w:rsid w:val="00767DD6"/>
    <w:rsid w:val="00782B7A"/>
    <w:rsid w:val="007869BC"/>
    <w:rsid w:val="0079699E"/>
    <w:rsid w:val="007A2986"/>
    <w:rsid w:val="007B4D06"/>
    <w:rsid w:val="007C1C90"/>
    <w:rsid w:val="007C4A0B"/>
    <w:rsid w:val="007C5083"/>
    <w:rsid w:val="007C7B74"/>
    <w:rsid w:val="007D1398"/>
    <w:rsid w:val="007D27F7"/>
    <w:rsid w:val="007D2CFA"/>
    <w:rsid w:val="007E26DA"/>
    <w:rsid w:val="007F5D2E"/>
    <w:rsid w:val="007F7B32"/>
    <w:rsid w:val="00801298"/>
    <w:rsid w:val="008031C2"/>
    <w:rsid w:val="00804ED3"/>
    <w:rsid w:val="008107FA"/>
    <w:rsid w:val="00813CAC"/>
    <w:rsid w:val="00813F32"/>
    <w:rsid w:val="008227B3"/>
    <w:rsid w:val="00822F12"/>
    <w:rsid w:val="00825F13"/>
    <w:rsid w:val="00831222"/>
    <w:rsid w:val="008361D1"/>
    <w:rsid w:val="00845C43"/>
    <w:rsid w:val="00847234"/>
    <w:rsid w:val="00847412"/>
    <w:rsid w:val="00852581"/>
    <w:rsid w:val="008534C2"/>
    <w:rsid w:val="00860329"/>
    <w:rsid w:val="00863FC3"/>
    <w:rsid w:val="00865686"/>
    <w:rsid w:val="00866BAE"/>
    <w:rsid w:val="00872CFC"/>
    <w:rsid w:val="008824E9"/>
    <w:rsid w:val="008844BE"/>
    <w:rsid w:val="00886676"/>
    <w:rsid w:val="00890795"/>
    <w:rsid w:val="00891096"/>
    <w:rsid w:val="00892F11"/>
    <w:rsid w:val="00896FD3"/>
    <w:rsid w:val="008A00EE"/>
    <w:rsid w:val="008C2545"/>
    <w:rsid w:val="008C5695"/>
    <w:rsid w:val="008D2381"/>
    <w:rsid w:val="008D3093"/>
    <w:rsid w:val="008E08C5"/>
    <w:rsid w:val="008E7639"/>
    <w:rsid w:val="008F7EA0"/>
    <w:rsid w:val="0090256E"/>
    <w:rsid w:val="00903F94"/>
    <w:rsid w:val="00904EBA"/>
    <w:rsid w:val="00910DB5"/>
    <w:rsid w:val="0091298A"/>
    <w:rsid w:val="009133E5"/>
    <w:rsid w:val="0092671B"/>
    <w:rsid w:val="009346D5"/>
    <w:rsid w:val="00936A4C"/>
    <w:rsid w:val="0094005A"/>
    <w:rsid w:val="009406D0"/>
    <w:rsid w:val="00942DAE"/>
    <w:rsid w:val="0094495A"/>
    <w:rsid w:val="00945A87"/>
    <w:rsid w:val="009569EE"/>
    <w:rsid w:val="00957827"/>
    <w:rsid w:val="009605A8"/>
    <w:rsid w:val="00960F8E"/>
    <w:rsid w:val="009620AE"/>
    <w:rsid w:val="0096212B"/>
    <w:rsid w:val="00964F58"/>
    <w:rsid w:val="00970E22"/>
    <w:rsid w:val="009738F8"/>
    <w:rsid w:val="00980131"/>
    <w:rsid w:val="009907D9"/>
    <w:rsid w:val="009912D8"/>
    <w:rsid w:val="009944FA"/>
    <w:rsid w:val="009A1980"/>
    <w:rsid w:val="009A6106"/>
    <w:rsid w:val="009B6AB5"/>
    <w:rsid w:val="009B7BF0"/>
    <w:rsid w:val="009C1471"/>
    <w:rsid w:val="009C1569"/>
    <w:rsid w:val="009D7957"/>
    <w:rsid w:val="009E302C"/>
    <w:rsid w:val="009E3712"/>
    <w:rsid w:val="009F5226"/>
    <w:rsid w:val="009F720F"/>
    <w:rsid w:val="00A006A7"/>
    <w:rsid w:val="00A04C7D"/>
    <w:rsid w:val="00A15592"/>
    <w:rsid w:val="00A2104A"/>
    <w:rsid w:val="00A23C85"/>
    <w:rsid w:val="00A2503A"/>
    <w:rsid w:val="00A3595C"/>
    <w:rsid w:val="00A37F25"/>
    <w:rsid w:val="00A41FCE"/>
    <w:rsid w:val="00A52BB6"/>
    <w:rsid w:val="00A53883"/>
    <w:rsid w:val="00A54EF7"/>
    <w:rsid w:val="00A57448"/>
    <w:rsid w:val="00A62E65"/>
    <w:rsid w:val="00A640B3"/>
    <w:rsid w:val="00A643C0"/>
    <w:rsid w:val="00A65380"/>
    <w:rsid w:val="00A765DB"/>
    <w:rsid w:val="00A81CEF"/>
    <w:rsid w:val="00A828E0"/>
    <w:rsid w:val="00A87D7C"/>
    <w:rsid w:val="00A910F8"/>
    <w:rsid w:val="00A92188"/>
    <w:rsid w:val="00A925A5"/>
    <w:rsid w:val="00AA03AD"/>
    <w:rsid w:val="00AA06A6"/>
    <w:rsid w:val="00AA1867"/>
    <w:rsid w:val="00AA7378"/>
    <w:rsid w:val="00AC210D"/>
    <w:rsid w:val="00AC217B"/>
    <w:rsid w:val="00AC2926"/>
    <w:rsid w:val="00AC69EB"/>
    <w:rsid w:val="00AC75D5"/>
    <w:rsid w:val="00AD02D2"/>
    <w:rsid w:val="00B00163"/>
    <w:rsid w:val="00B00D6C"/>
    <w:rsid w:val="00B03F08"/>
    <w:rsid w:val="00B20CED"/>
    <w:rsid w:val="00B37F43"/>
    <w:rsid w:val="00B43F4A"/>
    <w:rsid w:val="00B576EC"/>
    <w:rsid w:val="00B631BF"/>
    <w:rsid w:val="00B6775D"/>
    <w:rsid w:val="00B9073F"/>
    <w:rsid w:val="00B91E79"/>
    <w:rsid w:val="00BB1253"/>
    <w:rsid w:val="00BB1A3C"/>
    <w:rsid w:val="00BC355E"/>
    <w:rsid w:val="00BC46AB"/>
    <w:rsid w:val="00BC4E39"/>
    <w:rsid w:val="00BD0F10"/>
    <w:rsid w:val="00BD1255"/>
    <w:rsid w:val="00BD1980"/>
    <w:rsid w:val="00BD46FF"/>
    <w:rsid w:val="00BE0060"/>
    <w:rsid w:val="00BE074A"/>
    <w:rsid w:val="00BE30FC"/>
    <w:rsid w:val="00BE5A73"/>
    <w:rsid w:val="00BE714F"/>
    <w:rsid w:val="00BF78AC"/>
    <w:rsid w:val="00C13CCE"/>
    <w:rsid w:val="00C15D3B"/>
    <w:rsid w:val="00C1722B"/>
    <w:rsid w:val="00C2103D"/>
    <w:rsid w:val="00C27844"/>
    <w:rsid w:val="00C33D79"/>
    <w:rsid w:val="00C36D2F"/>
    <w:rsid w:val="00C37E77"/>
    <w:rsid w:val="00C42745"/>
    <w:rsid w:val="00C43FEE"/>
    <w:rsid w:val="00C45797"/>
    <w:rsid w:val="00C476FD"/>
    <w:rsid w:val="00C573C1"/>
    <w:rsid w:val="00C60DB7"/>
    <w:rsid w:val="00C657B6"/>
    <w:rsid w:val="00C65B7A"/>
    <w:rsid w:val="00C70D9C"/>
    <w:rsid w:val="00C864D3"/>
    <w:rsid w:val="00CA224B"/>
    <w:rsid w:val="00CA250F"/>
    <w:rsid w:val="00CA4F44"/>
    <w:rsid w:val="00CA677C"/>
    <w:rsid w:val="00CB0F34"/>
    <w:rsid w:val="00CB1816"/>
    <w:rsid w:val="00CB343E"/>
    <w:rsid w:val="00CD0366"/>
    <w:rsid w:val="00CD5412"/>
    <w:rsid w:val="00CE64D8"/>
    <w:rsid w:val="00CF49C5"/>
    <w:rsid w:val="00D00A49"/>
    <w:rsid w:val="00D03B3D"/>
    <w:rsid w:val="00D21ABA"/>
    <w:rsid w:val="00D25645"/>
    <w:rsid w:val="00D3582F"/>
    <w:rsid w:val="00D359B6"/>
    <w:rsid w:val="00D4056D"/>
    <w:rsid w:val="00D46FB4"/>
    <w:rsid w:val="00D51640"/>
    <w:rsid w:val="00D62325"/>
    <w:rsid w:val="00D6296E"/>
    <w:rsid w:val="00D6364E"/>
    <w:rsid w:val="00D64491"/>
    <w:rsid w:val="00D71E83"/>
    <w:rsid w:val="00D803F3"/>
    <w:rsid w:val="00D846E5"/>
    <w:rsid w:val="00D87008"/>
    <w:rsid w:val="00D87C86"/>
    <w:rsid w:val="00D92732"/>
    <w:rsid w:val="00D93AD2"/>
    <w:rsid w:val="00D94AD9"/>
    <w:rsid w:val="00D979C6"/>
    <w:rsid w:val="00DA2CB7"/>
    <w:rsid w:val="00DA4440"/>
    <w:rsid w:val="00DA47D8"/>
    <w:rsid w:val="00DB0ECA"/>
    <w:rsid w:val="00DC559B"/>
    <w:rsid w:val="00DC740C"/>
    <w:rsid w:val="00DD0DFB"/>
    <w:rsid w:val="00DD266C"/>
    <w:rsid w:val="00DD3A51"/>
    <w:rsid w:val="00DE31E0"/>
    <w:rsid w:val="00DE47EE"/>
    <w:rsid w:val="00DE6CF7"/>
    <w:rsid w:val="00E0041B"/>
    <w:rsid w:val="00E00855"/>
    <w:rsid w:val="00E012CB"/>
    <w:rsid w:val="00E05EBF"/>
    <w:rsid w:val="00E075CD"/>
    <w:rsid w:val="00E07784"/>
    <w:rsid w:val="00E1168D"/>
    <w:rsid w:val="00E26C36"/>
    <w:rsid w:val="00E3169F"/>
    <w:rsid w:val="00E336E4"/>
    <w:rsid w:val="00E3582F"/>
    <w:rsid w:val="00E42100"/>
    <w:rsid w:val="00E42657"/>
    <w:rsid w:val="00E45D6B"/>
    <w:rsid w:val="00E46CF1"/>
    <w:rsid w:val="00E50927"/>
    <w:rsid w:val="00E52658"/>
    <w:rsid w:val="00E632A4"/>
    <w:rsid w:val="00E72E00"/>
    <w:rsid w:val="00E773CD"/>
    <w:rsid w:val="00E80FE8"/>
    <w:rsid w:val="00E91B04"/>
    <w:rsid w:val="00E940B1"/>
    <w:rsid w:val="00E9569D"/>
    <w:rsid w:val="00EA4911"/>
    <w:rsid w:val="00EB6067"/>
    <w:rsid w:val="00EC23D2"/>
    <w:rsid w:val="00EC26E3"/>
    <w:rsid w:val="00EC4A99"/>
    <w:rsid w:val="00ED021B"/>
    <w:rsid w:val="00EE6FB9"/>
    <w:rsid w:val="00EE7688"/>
    <w:rsid w:val="00EF35A0"/>
    <w:rsid w:val="00F04233"/>
    <w:rsid w:val="00F049B7"/>
    <w:rsid w:val="00F0798C"/>
    <w:rsid w:val="00F12084"/>
    <w:rsid w:val="00F13884"/>
    <w:rsid w:val="00F14956"/>
    <w:rsid w:val="00F25711"/>
    <w:rsid w:val="00F31476"/>
    <w:rsid w:val="00F32C17"/>
    <w:rsid w:val="00F4338E"/>
    <w:rsid w:val="00F435D2"/>
    <w:rsid w:val="00F5060D"/>
    <w:rsid w:val="00F51073"/>
    <w:rsid w:val="00F51161"/>
    <w:rsid w:val="00F53513"/>
    <w:rsid w:val="00F55688"/>
    <w:rsid w:val="00F57DD3"/>
    <w:rsid w:val="00F6754A"/>
    <w:rsid w:val="00F70589"/>
    <w:rsid w:val="00F841C5"/>
    <w:rsid w:val="00F93DD7"/>
    <w:rsid w:val="00F941F8"/>
    <w:rsid w:val="00FA0F63"/>
    <w:rsid w:val="00FA11F5"/>
    <w:rsid w:val="00FB571B"/>
    <w:rsid w:val="00FB5CC5"/>
    <w:rsid w:val="00FC53F1"/>
    <w:rsid w:val="00FC5EEE"/>
    <w:rsid w:val="00FD15B8"/>
    <w:rsid w:val="00FD2412"/>
    <w:rsid w:val="00FE5A76"/>
    <w:rsid w:val="00FF59C6"/>
    <w:rsid w:val="00FF6C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8FE7B"/>
  <w15:chartTrackingRefBased/>
  <w15:docId w15:val="{B4108740-D282-478A-AA73-82E67AF4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0F8E"/>
    <w:pPr>
      <w:widowControl w:val="0"/>
      <w:jc w:val="both"/>
    </w:pPr>
  </w:style>
  <w:style w:type="paragraph" w:styleId="1">
    <w:name w:val="heading 1"/>
    <w:basedOn w:val="a"/>
    <w:next w:val="a"/>
    <w:link w:val="10"/>
    <w:uiPriority w:val="9"/>
    <w:qFormat/>
    <w:rsid w:val="00EC23D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6C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E6CF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D2E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23D2"/>
    <w:rPr>
      <w:b/>
      <w:bCs/>
      <w:kern w:val="44"/>
      <w:sz w:val="44"/>
      <w:szCs w:val="44"/>
    </w:rPr>
  </w:style>
  <w:style w:type="paragraph" w:styleId="a3">
    <w:name w:val="List Paragraph"/>
    <w:basedOn w:val="a"/>
    <w:uiPriority w:val="34"/>
    <w:qFormat/>
    <w:rsid w:val="005811FC"/>
    <w:pPr>
      <w:ind w:firstLineChars="200" w:firstLine="420"/>
    </w:pPr>
  </w:style>
  <w:style w:type="character" w:styleId="a4">
    <w:name w:val="Placeholder Text"/>
    <w:basedOn w:val="a0"/>
    <w:uiPriority w:val="99"/>
    <w:semiHidden/>
    <w:rsid w:val="001C3BE3"/>
    <w:rPr>
      <w:color w:val="808080"/>
    </w:rPr>
  </w:style>
  <w:style w:type="paragraph" w:styleId="a5">
    <w:name w:val="header"/>
    <w:basedOn w:val="a"/>
    <w:link w:val="a6"/>
    <w:uiPriority w:val="99"/>
    <w:unhideWhenUsed/>
    <w:rsid w:val="000E3FC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3FC4"/>
    <w:rPr>
      <w:sz w:val="18"/>
      <w:szCs w:val="18"/>
    </w:rPr>
  </w:style>
  <w:style w:type="paragraph" w:styleId="a7">
    <w:name w:val="footer"/>
    <w:basedOn w:val="a"/>
    <w:link w:val="a8"/>
    <w:uiPriority w:val="99"/>
    <w:unhideWhenUsed/>
    <w:rsid w:val="000E3FC4"/>
    <w:pPr>
      <w:tabs>
        <w:tab w:val="center" w:pos="4153"/>
        <w:tab w:val="right" w:pos="8306"/>
      </w:tabs>
      <w:snapToGrid w:val="0"/>
      <w:jc w:val="left"/>
    </w:pPr>
    <w:rPr>
      <w:sz w:val="18"/>
      <w:szCs w:val="18"/>
    </w:rPr>
  </w:style>
  <w:style w:type="character" w:customStyle="1" w:styleId="a8">
    <w:name w:val="页脚 字符"/>
    <w:basedOn w:val="a0"/>
    <w:link w:val="a7"/>
    <w:uiPriority w:val="99"/>
    <w:rsid w:val="000E3FC4"/>
    <w:rPr>
      <w:sz w:val="18"/>
      <w:szCs w:val="18"/>
    </w:rPr>
  </w:style>
  <w:style w:type="paragraph" w:styleId="a9">
    <w:name w:val="Title"/>
    <w:basedOn w:val="a"/>
    <w:next w:val="a"/>
    <w:link w:val="aa"/>
    <w:uiPriority w:val="10"/>
    <w:qFormat/>
    <w:rsid w:val="00286C50"/>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286C50"/>
    <w:rPr>
      <w:rFonts w:asciiTheme="majorHAnsi" w:eastAsiaTheme="majorEastAsia" w:hAnsiTheme="majorHAnsi" w:cstheme="majorBidi"/>
      <w:b/>
      <w:bCs/>
      <w:sz w:val="32"/>
      <w:szCs w:val="32"/>
    </w:rPr>
  </w:style>
  <w:style w:type="character" w:styleId="ab">
    <w:name w:val="annotation reference"/>
    <w:basedOn w:val="a0"/>
    <w:uiPriority w:val="99"/>
    <w:semiHidden/>
    <w:unhideWhenUsed/>
    <w:rsid w:val="004968E5"/>
    <w:rPr>
      <w:sz w:val="21"/>
      <w:szCs w:val="21"/>
    </w:rPr>
  </w:style>
  <w:style w:type="paragraph" w:styleId="ac">
    <w:name w:val="annotation text"/>
    <w:basedOn w:val="a"/>
    <w:link w:val="ad"/>
    <w:uiPriority w:val="99"/>
    <w:semiHidden/>
    <w:unhideWhenUsed/>
    <w:rsid w:val="004968E5"/>
    <w:pPr>
      <w:jc w:val="left"/>
    </w:pPr>
  </w:style>
  <w:style w:type="character" w:customStyle="1" w:styleId="ad">
    <w:name w:val="批注文字 字符"/>
    <w:basedOn w:val="a0"/>
    <w:link w:val="ac"/>
    <w:uiPriority w:val="99"/>
    <w:semiHidden/>
    <w:rsid w:val="004968E5"/>
  </w:style>
  <w:style w:type="paragraph" w:styleId="ae">
    <w:name w:val="annotation subject"/>
    <w:basedOn w:val="ac"/>
    <w:next w:val="ac"/>
    <w:link w:val="af"/>
    <w:uiPriority w:val="99"/>
    <w:semiHidden/>
    <w:unhideWhenUsed/>
    <w:rsid w:val="004968E5"/>
    <w:rPr>
      <w:b/>
      <w:bCs/>
    </w:rPr>
  </w:style>
  <w:style w:type="character" w:customStyle="1" w:styleId="af">
    <w:name w:val="批注主题 字符"/>
    <w:basedOn w:val="ad"/>
    <w:link w:val="ae"/>
    <w:uiPriority w:val="99"/>
    <w:semiHidden/>
    <w:rsid w:val="004968E5"/>
    <w:rPr>
      <w:b/>
      <w:bCs/>
    </w:rPr>
  </w:style>
  <w:style w:type="character" w:customStyle="1" w:styleId="20">
    <w:name w:val="标题 2 字符"/>
    <w:basedOn w:val="a0"/>
    <w:link w:val="2"/>
    <w:uiPriority w:val="9"/>
    <w:rsid w:val="00DE6C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E6CF7"/>
    <w:rPr>
      <w:b/>
      <w:bCs/>
      <w:sz w:val="32"/>
      <w:szCs w:val="32"/>
    </w:rPr>
  </w:style>
  <w:style w:type="table" w:styleId="af0">
    <w:name w:val="Table Grid"/>
    <w:basedOn w:val="a1"/>
    <w:uiPriority w:val="39"/>
    <w:rsid w:val="006A1A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caption"/>
    <w:basedOn w:val="a"/>
    <w:next w:val="a"/>
    <w:uiPriority w:val="35"/>
    <w:unhideWhenUsed/>
    <w:qFormat/>
    <w:rsid w:val="00E80FE8"/>
    <w:rPr>
      <w:rFonts w:asciiTheme="majorHAnsi" w:eastAsia="黑体" w:hAnsiTheme="majorHAnsi" w:cstheme="majorBidi"/>
      <w:sz w:val="20"/>
      <w:szCs w:val="20"/>
    </w:rPr>
  </w:style>
  <w:style w:type="character" w:customStyle="1" w:styleId="40">
    <w:name w:val="标题 4 字符"/>
    <w:basedOn w:val="a0"/>
    <w:link w:val="4"/>
    <w:uiPriority w:val="9"/>
    <w:rsid w:val="001D2EC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1AE4-D31A-4898-A4E8-252009133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4215</TotalTime>
  <Pages>14</Pages>
  <Words>2231</Words>
  <Characters>12719</Characters>
  <Application>Microsoft Office Word</Application>
  <DocSecurity>0</DocSecurity>
  <Lines>105</Lines>
  <Paragraphs>29</Paragraphs>
  <ScaleCrop>false</ScaleCrop>
  <Company/>
  <LinksUpToDate>false</LinksUpToDate>
  <CharactersWithSpaces>14921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Winter Fall</dc:creator>
  <cp:keywords/>
  <dc:description/>
  <cp:lastModifiedBy>Winter Fall</cp:lastModifiedBy>
  <cp:revision>421</cp:revision>
  <dcterms:created xsi:type="dcterms:W3CDTF">2022-04-19T06:03:00Z</dcterms:created>
  <dcterms:modified xsi:type="dcterms:W3CDTF">2022-05-10T15:09:00Z</dcterms:modified>
</cp:coreProperties>
</file>